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rFonts w:ascii="黑体" w:hAnsi="黑体" w:eastAsia="黑体" w:cs="Times New Roman"/>
          <w:b/>
          <w:kern w:val="72"/>
          <w:sz w:val="48"/>
          <w:szCs w:val="48"/>
        </w:rPr>
      </w:pPr>
      <w:r>
        <w:rPr>
          <w:rFonts w:hint="eastAsia" w:ascii="黑体" w:hAnsi="黑体" w:eastAsia="黑体" w:cs="Times New Roman"/>
          <w:b/>
          <w:kern w:val="72"/>
          <w:sz w:val="44"/>
          <w:szCs w:val="44"/>
          <w:lang w:val="en-US" w:eastAsia="zh-CN"/>
        </w:rPr>
        <w:t>绍兴第三方</w:t>
      </w:r>
      <w:r>
        <w:rPr>
          <w:rFonts w:hint="eastAsia" w:ascii="黑体" w:hAnsi="黑体" w:eastAsia="黑体" w:cs="Times New Roman"/>
          <w:b/>
          <w:kern w:val="72"/>
          <w:sz w:val="44"/>
          <w:szCs w:val="44"/>
        </w:rPr>
        <w:t>接口规范</w:t>
      </w: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outlineLvl w:val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前言</w:t>
      </w: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背景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lang w:val="en-US" w:eastAsia="zh-CN"/>
        </w:rPr>
      </w:pP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>绍兴</w:t>
      </w:r>
      <w:r>
        <w:rPr>
          <w:rFonts w:hint="eastAsia"/>
          <w:sz w:val="24"/>
        </w:rPr>
        <w:t>入</w:t>
      </w:r>
      <w:r>
        <w:rPr>
          <w:rFonts w:hint="eastAsia"/>
          <w:sz w:val="24"/>
          <w:lang w:val="en-US" w:eastAsia="zh-CN"/>
        </w:rPr>
        <w:t>托</w:t>
      </w:r>
      <w:r>
        <w:rPr>
          <w:rFonts w:hint="eastAsia"/>
          <w:sz w:val="24"/>
        </w:rPr>
        <w:t>入</w:t>
      </w:r>
      <w:r>
        <w:rPr>
          <w:rFonts w:hint="eastAsia"/>
          <w:sz w:val="24"/>
          <w:lang w:val="en-US" w:eastAsia="zh-CN"/>
        </w:rPr>
        <w:t>学疾控端访问接口，获取</w:t>
      </w:r>
      <w:r>
        <w:rPr>
          <w:rFonts w:hint="eastAsia"/>
          <w:lang w:val="en-US" w:eastAsia="zh-CN"/>
        </w:rPr>
        <w:t>补种汇总表</w:t>
      </w:r>
      <w:r>
        <w:rPr>
          <w:rFonts w:hint="eastAsia"/>
          <w:sz w:val="24"/>
          <w:lang w:val="en-US" w:eastAsia="zh-CN"/>
        </w:rPr>
        <w:t>，需补种名单，补种情况反馈表，接种证查验情况汇总表，接种查验汇总表（分剂次），补种疫苗统计表模块的数据。</w:t>
      </w: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目的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定义接口交互规范，利于项目相关开发人员进行下一步实施。</w:t>
      </w: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文档范围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入学入托平台</w:t>
      </w:r>
      <w:r>
        <w:rPr>
          <w:rFonts w:hint="eastAsia"/>
          <w:sz w:val="24"/>
        </w:rPr>
        <w:t>之间所涉及到的相关接口规范。</w:t>
      </w:r>
    </w:p>
    <w:p>
      <w:pPr>
        <w:spacing w:line="360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备注：密钥具体对接时候需要找开发人员进行提供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第三方接口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通用地址</w:t>
      </w:r>
      <w:r>
        <w:rPr>
          <w:rFonts w:ascii="宋体" w:hAnsi="宋体" w:eastAsia="宋体" w:cs="宋体"/>
          <w:color w:val="FF0000"/>
          <w:sz w:val="24"/>
          <w:szCs w:val="24"/>
        </w:rPr>
        <w:t>：</w:t>
      </w:r>
      <w:r>
        <w:rPr>
          <w:rFonts w:ascii="宋体" w:hAnsi="宋体" w:eastAsia="宋体" w:cs="宋体"/>
          <w:color w:val="FF0000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FF0000"/>
          <w:sz w:val="24"/>
          <w:szCs w:val="24"/>
        </w:rPr>
        <w:t>http://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ip</w:t>
      </w:r>
      <w:r>
        <w:rPr>
          <w:rFonts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port/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版本修订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1275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文档版本号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275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</w:p>
        </w:tc>
        <w:tc>
          <w:tcPr>
            <w:tcW w:w="3878" w:type="dxa"/>
            <w:shd w:val="clear" w:color="auto" w:fill="D8D8D8" w:themeFill="background1" w:themeFillShade="D9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V1.0.0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</w:t>
            </w:r>
            <w:r>
              <w:rPr>
                <w:rFonts w:hint="eastAsia"/>
                <w:sz w:val="24"/>
                <w:lang w:val="en-US" w:eastAsia="zh-CN"/>
              </w:rPr>
              <w:t>3-07-25</w:t>
            </w:r>
          </w:p>
        </w:tc>
        <w:tc>
          <w:tcPr>
            <w:tcW w:w="1275" w:type="dxa"/>
          </w:tcPr>
          <w:p>
            <w:pPr>
              <w:spacing w:line="360" w:lineRule="auto"/>
              <w:jc w:val="left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张婷婷</w:t>
            </w:r>
          </w:p>
        </w:tc>
        <w:tc>
          <w:tcPr>
            <w:tcW w:w="3878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初始版本</w:t>
            </w:r>
          </w:p>
        </w:tc>
      </w:tr>
    </w:tbl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读者对象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本文的预期对象是开发和集成</w:t>
      </w:r>
      <w:r>
        <w:rPr>
          <w:rFonts w:hint="eastAsia"/>
          <w:color w:val="auto"/>
          <w:sz w:val="24"/>
          <w:u w:val="none"/>
          <w:lang w:eastAsia="zh-CN"/>
        </w:rPr>
        <w:t>浙江</w:t>
      </w:r>
      <w:r>
        <w:rPr>
          <w:rFonts w:hint="eastAsia"/>
          <w:sz w:val="24"/>
        </w:rPr>
        <w:t>入学入托</w:t>
      </w:r>
      <w:r>
        <w:rPr>
          <w:rFonts w:hint="eastAsia"/>
          <w:sz w:val="24"/>
          <w:lang w:val="en-US" w:eastAsia="zh-CN"/>
        </w:rPr>
        <w:t>平台</w:t>
      </w:r>
      <w:r>
        <w:rPr>
          <w:rFonts w:hint="eastAsia"/>
          <w:sz w:val="24"/>
        </w:rPr>
        <w:t>的开发人员以及相关设计人员。</w:t>
      </w:r>
    </w:p>
    <w:p>
      <w:pPr>
        <w:spacing w:line="360" w:lineRule="auto"/>
        <w:jc w:val="left"/>
        <w:outlineLvl w:val="1"/>
        <w:rPr>
          <w:rFonts w:ascii="楷体" w:hAnsi="楷体" w:eastAsia="楷体"/>
          <w:b/>
          <w:bCs/>
          <w:sz w:val="24"/>
        </w:rPr>
      </w:pPr>
      <w:r>
        <w:rPr>
          <w:rFonts w:hint="eastAsia" w:ascii="楷体" w:hAnsi="楷体" w:eastAsia="楷体"/>
          <w:b/>
          <w:bCs/>
          <w:sz w:val="24"/>
        </w:rPr>
        <w:t>数据传输格式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传输数据全部封装在Json报文中，采用UTF-8字符集编码。</w:t>
      </w: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sz w:val="24"/>
        </w:rPr>
      </w:pPr>
      <w:r>
        <w:rPr>
          <w:rFonts w:hint="eastAsia"/>
          <w:sz w:val="24"/>
        </w:rPr>
        <w:t xml:space="preserve"> 接口总体定义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 xml:space="preserve"> 接口安全</w:t>
      </w:r>
    </w:p>
    <w:p>
      <w:pPr>
        <w:numPr>
          <w:ilvl w:val="255"/>
          <w:numId w:val="0"/>
        </w:numPr>
        <w:spacing w:line="360" w:lineRule="auto"/>
        <w:ind w:firstLine="420"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通过Http方式对外提供服务</w:t>
      </w:r>
      <w:r>
        <w:rPr>
          <w:rFonts w:hint="eastAsia"/>
          <w:sz w:val="24"/>
          <w:lang w:eastAsia="zh-CN"/>
        </w:rPr>
        <w:t>。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加签验签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720" w:firstLineChars="300"/>
        <w:jc w:val="left"/>
        <w:outlineLvl w:val="2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数据报文的加签验签是保证数据传输安全的手段，保证数据在传输过程中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不被篡改</w:t>
      </w:r>
      <w:r>
        <w:rPr>
          <w:rFonts w:hint="eastAsia"/>
          <w:color w:val="000000" w:themeColor="text1"/>
          <w:sz w:val="24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不可抵赖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请求方</w:t>
      </w:r>
      <w:r>
        <w:rPr>
          <w:rFonts w:hint="eastAsia"/>
          <w:sz w:val="24"/>
        </w:rPr>
        <w:t>将数据</w:t>
      </w:r>
      <w:r>
        <w:rPr>
          <w:rFonts w:hint="eastAsia"/>
          <w:sz w:val="24"/>
          <w:lang w:val="en-US" w:eastAsia="zh-CN"/>
        </w:rPr>
        <w:t>和签名</w:t>
      </w:r>
      <w:r>
        <w:rPr>
          <w:rFonts w:hint="eastAsia"/>
          <w:sz w:val="24"/>
        </w:rPr>
        <w:t>经过SM</w:t>
      </w:r>
      <w:r>
        <w:rPr>
          <w:sz w:val="24"/>
        </w:rPr>
        <w:t>4</w:t>
      </w:r>
      <w:r>
        <w:rPr>
          <w:rFonts w:hint="eastAsia"/>
          <w:sz w:val="24"/>
        </w:rPr>
        <w:t>国密算法加密，</w:t>
      </w:r>
      <w:r>
        <w:rPr>
          <w:rFonts w:hint="eastAsia"/>
          <w:sz w:val="24"/>
          <w:lang w:val="en-US" w:eastAsia="zh-CN"/>
        </w:rPr>
        <w:t>并将加密后的数据和签名sign发送给接收方，接收方先解密，然后用公钥校验签名的合法性。如果不合法，直接返回“401 请求的数字签名不匹配!”；</w:t>
      </w:r>
    </w:p>
    <w:p>
      <w:pPr>
        <w:pStyle w:val="15"/>
        <w:numPr>
          <w:ilvl w:val="255"/>
          <w:numId w:val="0"/>
        </w:numPr>
        <w:spacing w:line="36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  <w:lang w:val="en-US" w:eastAsia="zh-CN"/>
        </w:rPr>
        <w:t>具体如何生成签名、如何加密在下文参数部分描述。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>接口限流</w:t>
      </w:r>
    </w:p>
    <w:p>
      <w:pPr>
        <w:numPr>
          <w:ilvl w:val="255"/>
          <w:numId w:val="0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流量控制是系统在高并发、大流量请求的情况下，限制新的请求对系统的访问，从而保证系统的稳定性。</w:t>
      </w:r>
    </w:p>
    <w:p>
      <w:pPr>
        <w:numPr>
          <w:ilvl w:val="255"/>
          <w:numId w:val="0"/>
        </w:numPr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限流的对象：分为对请求的接口限流、对请求的用户限流和对请求者IP进行限流；限流的类型：包括请求频率限制（request</w:t>
      </w:r>
      <w:r>
        <w:rPr>
          <w:sz w:val="24"/>
        </w:rPr>
        <w:t xml:space="preserve"> rate limit</w:t>
      </w:r>
      <w:r>
        <w:rPr>
          <w:rFonts w:hint="eastAsia"/>
          <w:sz w:val="24"/>
        </w:rPr>
        <w:t>）和并发量限制（concurrent</w:t>
      </w:r>
      <w:r>
        <w:rPr>
          <w:sz w:val="24"/>
        </w:rPr>
        <w:t xml:space="preserve"> </w:t>
      </w:r>
      <w:r>
        <w:rPr>
          <w:rFonts w:hint="eastAsia"/>
          <w:sz w:val="24"/>
        </w:rPr>
        <w:t>requests</w:t>
      </w:r>
      <w:r>
        <w:rPr>
          <w:sz w:val="24"/>
        </w:rPr>
        <w:t xml:space="preserve"> </w:t>
      </w:r>
      <w:r>
        <w:rPr>
          <w:rFonts w:hint="eastAsia"/>
          <w:sz w:val="24"/>
        </w:rPr>
        <w:t>limit）。</w:t>
      </w:r>
    </w:p>
    <w:p>
      <w:pPr>
        <w:pStyle w:val="15"/>
        <w:numPr>
          <w:ilvl w:val="255"/>
          <w:numId w:val="0"/>
        </w:num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触发限流规则后的处理方式：拒绝服务 （Http</w:t>
      </w:r>
      <w:r>
        <w:rPr>
          <w:sz w:val="24"/>
        </w:rPr>
        <w:t xml:space="preserve"> 429 Too Many Request</w:t>
      </w:r>
      <w:r>
        <w:rPr>
          <w:rFonts w:hint="eastAsia"/>
          <w:sz w:val="24"/>
        </w:rPr>
        <w:t>），返回“抱歉，当前系统访问量过大，请稍后再试！”，并记录告警日志。告警日志包含：监测时间、告警类型、阈值配置、当前请求量等。</w:t>
      </w:r>
    </w:p>
    <w:p>
      <w:pPr>
        <w:pStyle w:val="15"/>
        <w:numPr>
          <w:ilvl w:val="255"/>
          <w:numId w:val="0"/>
        </w:num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日志内容如：</w:t>
      </w:r>
    </w:p>
    <w:p>
      <w:pPr>
        <w:pStyle w:val="15"/>
        <w:numPr>
          <w:ilvl w:val="255"/>
          <w:numId w:val="0"/>
        </w:numPr>
        <w:spacing w:line="276" w:lineRule="auto"/>
        <w:ind w:left="210" w:leftChars="100"/>
        <w:jc w:val="left"/>
        <w:rPr>
          <w:sz w:val="24"/>
        </w:rPr>
      </w:pPr>
      <w:r>
        <w:rPr>
          <w:sz w:val="24"/>
        </w:rPr>
        <w:tab/>
      </w:r>
      <w:r>
        <w:rPr>
          <w:rFonts w:ascii="楷体" w:hAnsi="楷体" w:eastAsia="楷体"/>
          <w:sz w:val="20"/>
          <w:szCs w:val="20"/>
        </w:rPr>
        <w:t>2022</w:t>
      </w:r>
      <w:r>
        <w:rPr>
          <w:rFonts w:hint="eastAsia" w:ascii="楷体" w:hAnsi="楷体" w:eastAsia="楷体"/>
          <w:sz w:val="20"/>
          <w:szCs w:val="20"/>
        </w:rPr>
        <w:t>-</w:t>
      </w:r>
      <w:r>
        <w:rPr>
          <w:rFonts w:ascii="楷体" w:hAnsi="楷体" w:eastAsia="楷体"/>
          <w:sz w:val="20"/>
          <w:szCs w:val="20"/>
        </w:rPr>
        <w:t>07</w:t>
      </w:r>
      <w:r>
        <w:rPr>
          <w:rFonts w:hint="eastAsia" w:ascii="楷体" w:hAnsi="楷体" w:eastAsia="楷体"/>
          <w:sz w:val="20"/>
          <w:szCs w:val="20"/>
        </w:rPr>
        <w:t>-</w:t>
      </w:r>
      <w:r>
        <w:rPr>
          <w:rFonts w:ascii="楷体" w:hAnsi="楷体" w:eastAsia="楷体"/>
          <w:sz w:val="20"/>
          <w:szCs w:val="20"/>
        </w:rPr>
        <w:t xml:space="preserve">22 14:12:38.598 </w:t>
      </w:r>
      <w:r>
        <w:rPr>
          <w:rFonts w:hint="eastAsia" w:ascii="楷体" w:hAnsi="楷体" w:eastAsia="楷体"/>
          <w:sz w:val="20"/>
          <w:szCs w:val="20"/>
          <w:lang w:eastAsia="zh-CN"/>
        </w:rPr>
        <w:t>调用绍兴公共平台数据接口</w:t>
      </w:r>
      <w:r>
        <w:rPr>
          <w:rFonts w:hint="eastAsia" w:ascii="楷体" w:hAnsi="楷体" w:eastAsia="楷体"/>
          <w:sz w:val="20"/>
          <w:szCs w:val="20"/>
        </w:rPr>
        <w:t>，请求频率已超限制！阈值为：[</w:t>
      </w:r>
      <w:r>
        <w:rPr>
          <w:rFonts w:ascii="楷体" w:hAnsi="楷体" w:eastAsia="楷体"/>
          <w:sz w:val="20"/>
          <w:szCs w:val="20"/>
        </w:rPr>
        <w:t>1000</w:t>
      </w:r>
      <w:r>
        <w:rPr>
          <w:rFonts w:hint="eastAsia" w:ascii="楷体" w:hAnsi="楷体" w:eastAsia="楷体"/>
          <w:sz w:val="20"/>
          <w:szCs w:val="20"/>
        </w:rPr>
        <w:t>次/每6</w:t>
      </w:r>
      <w:r>
        <w:rPr>
          <w:rFonts w:ascii="楷体" w:hAnsi="楷体" w:eastAsia="楷体"/>
          <w:sz w:val="20"/>
          <w:szCs w:val="20"/>
        </w:rPr>
        <w:t>0</w:t>
      </w:r>
      <w:r>
        <w:rPr>
          <w:rFonts w:hint="eastAsia" w:ascii="楷体" w:hAnsi="楷体" w:eastAsia="楷体"/>
          <w:sz w:val="20"/>
          <w:szCs w:val="20"/>
        </w:rPr>
        <w:t>分钟</w:t>
      </w:r>
      <w:r>
        <w:rPr>
          <w:rFonts w:ascii="楷体" w:hAnsi="楷体" w:eastAsia="楷体"/>
          <w:sz w:val="20"/>
          <w:szCs w:val="20"/>
        </w:rPr>
        <w:t>]</w:t>
      </w:r>
      <w:r>
        <w:rPr>
          <w:rFonts w:hint="eastAsia" w:ascii="楷体" w:hAnsi="楷体" w:eastAsia="楷体"/>
          <w:sz w:val="20"/>
          <w:szCs w:val="20"/>
        </w:rPr>
        <w:t>，当前为：[第</w:t>
      </w:r>
      <w:r>
        <w:rPr>
          <w:rFonts w:ascii="楷体" w:hAnsi="楷体" w:eastAsia="楷体"/>
          <w:sz w:val="20"/>
          <w:szCs w:val="20"/>
        </w:rPr>
        <w:t>1001</w:t>
      </w:r>
      <w:r>
        <w:rPr>
          <w:rFonts w:hint="eastAsia" w:ascii="楷体" w:hAnsi="楷体" w:eastAsia="楷体"/>
          <w:sz w:val="20"/>
          <w:szCs w:val="20"/>
        </w:rPr>
        <w:t>次</w:t>
      </w:r>
      <w:r>
        <w:rPr>
          <w:rFonts w:ascii="楷体" w:hAnsi="楷体" w:eastAsia="楷体"/>
          <w:sz w:val="20"/>
          <w:szCs w:val="20"/>
        </w:rPr>
        <w:t>]</w:t>
      </w:r>
      <w:r>
        <w:rPr>
          <w:rFonts w:hint="eastAsia" w:ascii="楷体" w:hAnsi="楷体" w:eastAsia="楷体"/>
          <w:sz w:val="20"/>
          <w:szCs w:val="20"/>
        </w:rPr>
        <w:t>，请求被拒绝！返回：4</w:t>
      </w:r>
      <w:r>
        <w:rPr>
          <w:rFonts w:ascii="楷体" w:hAnsi="楷体" w:eastAsia="楷体"/>
          <w:sz w:val="20"/>
          <w:szCs w:val="20"/>
        </w:rPr>
        <w:t>001</w:t>
      </w:r>
      <w:r>
        <w:rPr>
          <w:rFonts w:hint="eastAsia" w:ascii="楷体" w:hAnsi="楷体" w:eastAsia="楷体"/>
          <w:sz w:val="20"/>
          <w:szCs w:val="20"/>
        </w:rPr>
        <w:t>（抱歉，已超过请求频率限制，请稍后再试！）</w:t>
      </w:r>
    </w:p>
    <w:p>
      <w:pPr>
        <w:pStyle w:val="15"/>
        <w:numPr>
          <w:ilvl w:val="255"/>
          <w:numId w:val="0"/>
        </w:numPr>
        <w:spacing w:line="276" w:lineRule="auto"/>
        <w:ind w:left="210" w:leftChars="100" w:firstLine="210"/>
        <w:jc w:val="left"/>
        <w:rPr>
          <w:rFonts w:hint="eastAsia" w:eastAsiaTheme="minorEastAsia"/>
          <w:sz w:val="24"/>
          <w:lang w:eastAsia="zh-CN"/>
        </w:rPr>
      </w:pPr>
      <w:r>
        <w:rPr>
          <w:rFonts w:ascii="楷体" w:hAnsi="楷体" w:eastAsia="楷体"/>
          <w:sz w:val="20"/>
          <w:szCs w:val="20"/>
        </w:rPr>
        <w:t>2022</w:t>
      </w:r>
      <w:r>
        <w:rPr>
          <w:rFonts w:hint="eastAsia" w:ascii="楷体" w:hAnsi="楷体" w:eastAsia="楷体"/>
          <w:sz w:val="20"/>
          <w:szCs w:val="20"/>
        </w:rPr>
        <w:t>-</w:t>
      </w:r>
      <w:r>
        <w:rPr>
          <w:rFonts w:ascii="楷体" w:hAnsi="楷体" w:eastAsia="楷体"/>
          <w:sz w:val="20"/>
          <w:szCs w:val="20"/>
        </w:rPr>
        <w:t>07</w:t>
      </w:r>
      <w:r>
        <w:rPr>
          <w:rFonts w:hint="eastAsia" w:ascii="楷体" w:hAnsi="楷体" w:eastAsia="楷体"/>
          <w:sz w:val="20"/>
          <w:szCs w:val="20"/>
        </w:rPr>
        <w:t>-</w:t>
      </w:r>
      <w:r>
        <w:rPr>
          <w:rFonts w:ascii="楷体" w:hAnsi="楷体" w:eastAsia="楷体"/>
          <w:sz w:val="20"/>
          <w:szCs w:val="20"/>
        </w:rPr>
        <w:t xml:space="preserve">22 14:23:09.590 </w:t>
      </w:r>
      <w:r>
        <w:rPr>
          <w:rFonts w:hint="eastAsia" w:ascii="楷体" w:hAnsi="楷体" w:eastAsia="楷体"/>
          <w:sz w:val="20"/>
          <w:szCs w:val="20"/>
          <w:lang w:eastAsia="zh-CN"/>
        </w:rPr>
        <w:t>调用绍兴公共平台数据接口</w:t>
      </w:r>
      <w:r>
        <w:rPr>
          <w:rFonts w:hint="eastAsia" w:ascii="楷体" w:hAnsi="楷体" w:eastAsia="楷体"/>
          <w:sz w:val="20"/>
          <w:szCs w:val="20"/>
        </w:rPr>
        <w:t>，并发量QPS已超限制！阈值为：[</w:t>
      </w:r>
      <w:r>
        <w:rPr>
          <w:rFonts w:ascii="楷体" w:hAnsi="楷体" w:eastAsia="楷体"/>
          <w:sz w:val="20"/>
          <w:szCs w:val="20"/>
        </w:rPr>
        <w:t>5000</w:t>
      </w:r>
      <w:r>
        <w:rPr>
          <w:rFonts w:hint="eastAsia" w:ascii="楷体" w:hAnsi="楷体" w:eastAsia="楷体"/>
          <w:sz w:val="20"/>
          <w:szCs w:val="20"/>
        </w:rPr>
        <w:t>次/秒</w:t>
      </w:r>
      <w:r>
        <w:rPr>
          <w:rFonts w:ascii="楷体" w:hAnsi="楷体" w:eastAsia="楷体"/>
          <w:sz w:val="20"/>
          <w:szCs w:val="20"/>
        </w:rPr>
        <w:t>]</w:t>
      </w:r>
      <w:r>
        <w:rPr>
          <w:rFonts w:hint="eastAsia" w:ascii="楷体" w:hAnsi="楷体" w:eastAsia="楷体"/>
          <w:sz w:val="20"/>
          <w:szCs w:val="20"/>
        </w:rPr>
        <w:t>，当前为：[第5</w:t>
      </w:r>
      <w:r>
        <w:rPr>
          <w:rFonts w:ascii="楷体" w:hAnsi="楷体" w:eastAsia="楷体"/>
          <w:sz w:val="20"/>
          <w:szCs w:val="20"/>
        </w:rPr>
        <w:t>001</w:t>
      </w:r>
      <w:r>
        <w:rPr>
          <w:rFonts w:hint="eastAsia" w:ascii="楷体" w:hAnsi="楷体" w:eastAsia="楷体"/>
          <w:sz w:val="20"/>
          <w:szCs w:val="20"/>
        </w:rPr>
        <w:t>次</w:t>
      </w:r>
      <w:r>
        <w:rPr>
          <w:rFonts w:ascii="楷体" w:hAnsi="楷体" w:eastAsia="楷体"/>
          <w:sz w:val="20"/>
          <w:szCs w:val="20"/>
        </w:rPr>
        <w:t>]</w:t>
      </w:r>
      <w:r>
        <w:rPr>
          <w:rFonts w:hint="eastAsia" w:ascii="楷体" w:hAnsi="楷体" w:eastAsia="楷体"/>
          <w:sz w:val="20"/>
          <w:szCs w:val="20"/>
        </w:rPr>
        <w:t>，请求被拒绝！返回：4</w:t>
      </w:r>
      <w:r>
        <w:rPr>
          <w:rFonts w:ascii="楷体" w:hAnsi="楷体" w:eastAsia="楷体"/>
          <w:sz w:val="20"/>
          <w:szCs w:val="20"/>
        </w:rPr>
        <w:t>002</w:t>
      </w:r>
      <w:r>
        <w:rPr>
          <w:rFonts w:hint="eastAsia" w:ascii="楷体" w:hAnsi="楷体" w:eastAsia="楷体"/>
          <w:sz w:val="20"/>
          <w:szCs w:val="20"/>
        </w:rPr>
        <w:t>（抱歉，当前系统并发访问量过大，请稍后再试！）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配置文件规则说明：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834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限流对象</w:t>
            </w:r>
          </w:p>
        </w:tc>
        <w:tc>
          <w:tcPr>
            <w:tcW w:w="85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限流类型</w:t>
            </w:r>
          </w:p>
        </w:tc>
        <w:tc>
          <w:tcPr>
            <w:tcW w:w="83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4390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8" w:hRule="atLeast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请求频率</w:t>
            </w:r>
          </w:p>
        </w:tc>
        <w:tc>
          <w:tcPr>
            <w:tcW w:w="834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sz w:val="24"/>
              </w:rPr>
              <w:t>000</w:t>
            </w:r>
          </w:p>
        </w:tc>
        <w:tc>
          <w:tcPr>
            <w:tcW w:w="4390" w:type="dxa"/>
          </w:tcPr>
          <w:p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所有接口，1小时仅处理5</w:t>
            </w:r>
            <w:r>
              <w:rPr>
                <w:sz w:val="24"/>
              </w:rPr>
              <w:t>000</w:t>
            </w:r>
            <w:r>
              <w:rPr>
                <w:rFonts w:hint="eastAsia"/>
                <w:sz w:val="24"/>
              </w:rPr>
              <w:t>条请求</w:t>
            </w:r>
          </w:p>
        </w:tc>
      </w:tr>
    </w:tbl>
    <w:p>
      <w:pPr>
        <w:pStyle w:val="15"/>
        <w:numPr>
          <w:ilvl w:val="0"/>
          <w:numId w:val="0"/>
        </w:numPr>
        <w:spacing w:line="360" w:lineRule="auto"/>
        <w:ind w:leftChars="0"/>
        <w:jc w:val="left"/>
        <w:outlineLvl w:val="2"/>
        <w:rPr>
          <w:rFonts w:hint="eastAsia"/>
          <w:sz w:val="24"/>
        </w:rPr>
      </w:pPr>
      <w:r>
        <w:rPr>
          <w:rFonts w:hint="eastAsia"/>
          <w:sz w:val="24"/>
        </w:rPr>
        <w:t xml:space="preserve"> 接口列表</w:t>
      </w:r>
    </w:p>
    <w:tbl>
      <w:tblPr>
        <w:tblStyle w:val="10"/>
        <w:tblW w:w="0" w:type="auto"/>
        <w:tblInd w:w="-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"/>
        <w:gridCol w:w="3741"/>
        <w:gridCol w:w="2753"/>
        <w:gridCol w:w="1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85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374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接口名称</w:t>
            </w:r>
          </w:p>
        </w:tc>
        <w:tc>
          <w:tcPr>
            <w:tcW w:w="2753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1491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接口提供方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reseedSummar/queryList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补种汇总表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checkinfo/queryReplantRoster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需补种名单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inforInspect/queryReplantMess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补种情况反馈表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checkinfo/queryVacCertCheckStat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接种证查验情况汇总表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inforInspect/queryInforInspect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接种证查验情况汇总表（分剂次）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5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</w:t>
            </w:r>
          </w:p>
        </w:tc>
        <w:tc>
          <w:tcPr>
            <w:tcW w:w="374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checkinfo/queryReplantVacStat</w:t>
            </w:r>
          </w:p>
        </w:tc>
        <w:tc>
          <w:tcPr>
            <w:tcW w:w="2753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补种疫苗统计表</w:t>
            </w:r>
          </w:p>
        </w:tc>
        <w:tc>
          <w:tcPr>
            <w:tcW w:w="1491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接口</w:t>
            </w:r>
            <w:r>
              <w:rPr>
                <w:rFonts w:hint="eastAsia"/>
                <w:sz w:val="24"/>
              </w:rPr>
              <w:t>服务</w:t>
            </w:r>
          </w:p>
        </w:tc>
      </w:tr>
    </w:tbl>
    <w:p>
      <w:pPr>
        <w:spacing w:line="360" w:lineRule="auto"/>
        <w:jc w:val="left"/>
        <w:rPr>
          <w:sz w:val="24"/>
        </w:rPr>
      </w:pPr>
    </w:p>
    <w:p>
      <w:pPr>
        <w:pStyle w:val="15"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sz w:val="24"/>
        </w:rPr>
      </w:pPr>
      <w:r>
        <w:rPr>
          <w:rFonts w:hint="eastAsia"/>
          <w:sz w:val="24"/>
        </w:rPr>
        <w:t xml:space="preserve"> 接口详细描述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80"/>
        <w:jc w:val="left"/>
        <w:outlineLvl w:val="0"/>
        <w:rPr>
          <w:rFonts w:hint="eastAsia" w:cstheme="minorBidi"/>
          <w:kern w:val="2"/>
          <w:sz w:val="24"/>
          <w:szCs w:val="24"/>
          <w:highlight w:val="red"/>
          <w:vertAlign w:val="baseline"/>
          <w:lang w:val="en-US" w:eastAsia="zh-CN" w:bidi="ar-SA"/>
        </w:rPr>
      </w:pPr>
      <w:r>
        <w:rPr>
          <w:rFonts w:hint="eastAsia"/>
          <w:sz w:val="24"/>
          <w:highlight w:val="red"/>
          <w:lang w:val="en-US" w:eastAsia="zh-CN"/>
        </w:rPr>
        <w:t>注意：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red"/>
          <w:vertAlign w:val="baseline"/>
          <w:lang w:val="en-US" w:eastAsia="zh-CN" w:bidi="ar-SA"/>
        </w:rPr>
        <w:t>appKey</w:t>
      </w:r>
      <w:r>
        <w:rPr>
          <w:rFonts w:hint="eastAsia" w:cstheme="minorBidi"/>
          <w:kern w:val="2"/>
          <w:sz w:val="24"/>
          <w:szCs w:val="24"/>
          <w:highlight w:val="red"/>
          <w:vertAlign w:val="baseline"/>
          <w:lang w:val="en-US" w:eastAsia="zh-CN" w:bidi="ar-SA"/>
        </w:rPr>
        <w:t>和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highlight w:val="red"/>
          <w:vertAlign w:val="baseline"/>
          <w:lang w:val="en-US" w:eastAsia="zh-CN" w:bidi="ar-SA"/>
        </w:rPr>
        <w:t>secret</w:t>
      </w:r>
      <w:r>
        <w:rPr>
          <w:rFonts w:hint="eastAsia" w:cstheme="minorBidi"/>
          <w:kern w:val="2"/>
          <w:sz w:val="24"/>
          <w:szCs w:val="24"/>
          <w:highlight w:val="red"/>
          <w:vertAlign w:val="baseline"/>
          <w:lang w:val="en-US" w:eastAsia="zh-CN" w:bidi="ar-SA"/>
        </w:rPr>
        <w:t>每个接口必须传递，且都是一样的，不再在每个接口一一描述。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授权账号：</w:t>
      </w:r>
      <w:r>
        <w:rPr>
          <w:rFonts w:hint="eastAsia"/>
          <w:lang w:val="en-US" w:eastAsia="zh-CN"/>
        </w:rPr>
        <w:t>sxReport</w:t>
      </w:r>
      <w:r>
        <w:rPr>
          <w:rFonts w:hint="default"/>
          <w:lang w:val="en-US" w:eastAsia="zh-CN"/>
        </w:rPr>
        <w:t>Key001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授权密码</w:t>
      </w:r>
      <w:r>
        <w:rPr>
          <w:rFonts w:hint="eastAsia"/>
          <w:lang w:val="en-US" w:eastAsia="zh-CN"/>
        </w:rPr>
        <w:t>（明文）：</w:t>
      </w:r>
      <w:r>
        <w:rPr>
          <w:rFonts w:hint="default"/>
          <w:lang w:val="en-US" w:eastAsia="zh-CN"/>
        </w:rPr>
        <w:t>secretCheck@00</w:t>
      </w:r>
      <w:r>
        <w:rPr>
          <w:rFonts w:hint="eastAsia"/>
          <w:lang w:val="en-US" w:eastAsia="zh-CN"/>
        </w:rPr>
        <w:t xml:space="preserve">1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</w:t>
      </w:r>
      <w:r>
        <w:rPr>
          <w:rFonts w:ascii="宋体" w:hAnsi="宋体" w:eastAsia="宋体" w:cs="宋体"/>
          <w:sz w:val="24"/>
          <w:szCs w:val="24"/>
        </w:rPr>
        <w:t>5鉴权密码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cb0ca1baca9efff2b4a6f8a6337182de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SM4加密，ECB</w:t>
      </w:r>
      <w:r>
        <w:rPr>
          <w:rFonts w:ascii="宋体" w:hAnsi="宋体" w:eastAsia="宋体" w:cs="宋体"/>
          <w:sz w:val="24"/>
          <w:szCs w:val="24"/>
        </w:rPr>
        <w:t>模式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6d476239336e624a6966383135346441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加密算法，分组加密，分组填充模式：SM4/ECB/PKCS5Padding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编码：UTF-8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返回值：也是SM4加密方式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调用绍兴公共平台数据接口</w:t>
      </w:r>
      <w:r>
        <w:rPr>
          <w:rFonts w:hint="eastAsia"/>
          <w:sz w:val="24"/>
          <w:lang w:val="en-US" w:eastAsia="zh-CN"/>
        </w:rPr>
        <w:t>---查询补种汇总表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本接口由入学入托系统调用，</w:t>
      </w:r>
      <w:r>
        <w:rPr>
          <w:rFonts w:hint="eastAsia"/>
          <w:sz w:val="24"/>
          <w:lang w:val="en-US" w:eastAsia="zh-CN"/>
        </w:rPr>
        <w:t>查询补种汇总表的信息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</w:t>
      </w:r>
      <w:r>
        <w:rPr>
          <w:rFonts w:hint="eastAsia"/>
          <w:sz w:val="24"/>
        </w:rPr>
        <w:t>reseedSummar/queryList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spacing w:line="276" w:lineRule="auto"/>
        <w:jc w:val="left"/>
        <w:rPr>
          <w:rFonts w:hint="eastAsia"/>
          <w:sz w:val="24"/>
        </w:rPr>
      </w:pPr>
      <w:r>
        <w:rPr>
          <w:rFonts w:hint="eastAsia" w:ascii="楷体" w:hAnsi="楷体" w:eastAsia="楷体"/>
          <w:szCs w:val="21"/>
        </w:rPr>
        <w:t xml:space="preserve">POST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Style w:val="13"/>
          <w:rFonts w:hint="eastAsia" w:ascii="楷体" w:hAnsi="楷体" w:eastAsia="楷体"/>
          <w:szCs w:val="21"/>
        </w:rPr>
        <w:t>http://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ip</w:t>
      </w:r>
      <w:r>
        <w:rPr>
          <w:rStyle w:val="13"/>
          <w:rFonts w:hint="eastAsia" w:ascii="楷体" w:hAnsi="楷体" w:eastAsia="楷体"/>
          <w:szCs w:val="21"/>
        </w:rPr>
        <w:t>: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port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shaoXingDise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/>
          <w:sz w:val="24"/>
        </w:rPr>
        <w:t>reseedSummar/queryList</w:t>
      </w:r>
      <w:r>
        <w:rPr>
          <w:rFonts w:hint="eastAsia" w:ascii="楷体" w:hAnsi="楷体" w:eastAsia="楷体"/>
          <w:szCs w:val="21"/>
        </w:rPr>
        <w:fldChar w:fldCharType="end"/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</w:rPr>
        <w:t>Content-Type: application/json</w:t>
      </w:r>
    </w:p>
    <w:p>
      <w:pPr>
        <w:spacing w:line="276" w:lineRule="auto"/>
        <w:jc w:val="left"/>
        <w:rPr>
          <w:sz w:val="24"/>
        </w:rPr>
      </w:pPr>
      <w:r>
        <w:rPr>
          <w:rFonts w:hint="eastAsia" w:ascii="楷体" w:hAnsi="楷体" w:eastAsia="楷体"/>
          <w:szCs w:val="21"/>
          <w:lang w:val="en-US" w:eastAsia="zh-CN"/>
        </w:rPr>
        <w:t>params：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"694764322089d28ab816874c3cc7ef9ce2d808187f3a5e5ce4b05c013df5e9a46693a160ee4a31d168eca5603c920af1d44f8521067cb9a0c80995d6295db8f2292a67f136109869a09180aebee149cce44cbb2aeea006902392ee197ffc330dc6ccbe1a670532044b27eae6b02c1254e9b5e9329e25945cb2743550a32ef8e9bc815c2db3a8b2214545c061e7580545d0c623f8bd2f84bd247b08da5d092452"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areaLevel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地区等级（0 1 2 3 4）0是省，1是市，依次类推 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schId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schType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学校类型（学校类型 0幼托机构、1小学）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grade</w:t>
            </w:r>
          </w:p>
        </w:tc>
        <w:tc>
          <w:tcPr>
            <w:tcW w:w="7003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年级 0：幼儿园托班 1：幼儿园小班 2： 幼儿园中班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3： 幼儿园大班 4：一年级5：二年级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依次类推到9 是六年级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round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轮次（1春季, 0秋季）（必填）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className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isStation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查询的地区等级是否是属于接种单位级别 0：是接种单位级别的地区    1：不是接种单位级别的地区（必填）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appKey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授权账号（必填）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tabs>
                <w:tab w:val="clear" w:pos="916"/>
                <w:tab w:val="clear" w:pos="2748"/>
                <w:tab w:val="clear" w:pos="4580"/>
                <w:tab w:val="clear" w:pos="6412"/>
                <w:tab w:val="clear" w:pos="8244"/>
                <w:tab w:val="clear" w:pos="10076"/>
                <w:tab w:val="clear" w:pos="11908"/>
                <w:tab w:val="clear" w:pos="13740"/>
              </w:tabs>
              <w:jc w:val="both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secret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授权密码（MD5加密）必填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vertAlign w:val="baseline"/>
          <w:lang w:val="en-US" w:eastAsia="zh-CN" w:bidi="ar-SA"/>
        </w:rPr>
        <w:t>appKey</w:t>
      </w:r>
      <w:r>
        <w:rPr>
          <w:rFonts w:hint="eastAsia"/>
          <w:sz w:val="24"/>
          <w:lang w:val="en-US" w:eastAsia="zh-CN"/>
        </w:rPr>
        <w:t>":"sxReportKey001",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vertAlign w:val="baseline"/>
          <w:lang w:val="en-US" w:eastAsia="zh-CN" w:bidi="ar-SA"/>
        </w:rPr>
        <w:t>secret</w:t>
      </w:r>
      <w:r>
        <w:rPr>
          <w:rFonts w:hint="eastAsia"/>
          <w:sz w:val="24"/>
          <w:lang w:val="en-US" w:eastAsia="zh-CN"/>
        </w:rPr>
        <w:t xml:space="preserve">": "cb0ca1baca9efff2b4a6f8a6337182de", 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"areaCode": "330225310100", 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"areaLevel": "4", 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"schId": "3302253100003302253101001",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"year": "2023",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"round": "1",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"grade": "0",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"schType": "0",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"isStation": 0,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"className": "1班",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"timestamp": 1690263733601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name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名称列(根据情况不同，分别暂时学校名/班级名/地区名)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grade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选择学校时显示年级+班级，不选择学校显示学校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virtualSchoolCount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应查验学校数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schoolCount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实查验学校数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virtualStudentCount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应查验学生数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studentCount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查验人数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hasNotCard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无证人数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hasCard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有证人数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needCard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补证人数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needReplant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需补种人数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needReplantFull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需补种人数中已补种完成人数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hasReplant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完成全程接种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vaccineNeedReplant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疫苗需补种剂次数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vaccineHasReplant</w:t>
            </w:r>
          </w:p>
        </w:tc>
        <w:tc>
          <w:tcPr>
            <w:tcW w:w="4535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疫苗已补种剂次数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B001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Has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Replant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卡介已补种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BaiPoHasReplantSubtotal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白破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YiGanHasReplantSubtotal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乙肝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JiHuiHasReplantSubtotal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脊灰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BaiBaiPoHasReplantSubtotal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百白破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MaFengHasReplantSubtotal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麻风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AQunLiuNaoHasReplantSubtotal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A群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ACQunLiuNaoHasReplantSubtotal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A+C群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YiNaoJianDuHuoHasReplantSubtotal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乙脑减毒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ShuiDouHasReplantSubtotal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水痘</w:t>
            </w:r>
            <w:r>
              <w:rPr>
                <w:rFonts w:hint="eastAsia" w:cstheme="minorBidi"/>
                <w:kern w:val="2"/>
                <w:sz w:val="21"/>
                <w:szCs w:val="21"/>
                <w:lang w:val="en-US" w:eastAsia="zh-CN" w:bidi="ar-SA"/>
              </w:rPr>
              <w:t>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JiaGanMieHasReplantSubtotal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甲肝灭火已补种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  <w:t>B001HasReplant</w:t>
            </w:r>
            <w:bookmarkStart w:id="1" w:name="_GoBack"/>
            <w:bookmarkEnd w:id="1"/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卡介需补种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BaiPoNeedReplantSubtotal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白破需补种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YiGanNeedReplantSubtotal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乙肝需补种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JiHuiNeedReplantSubtotal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脊灰需补种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BaiBaiPoNeedReplantSubtotal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百白破需补种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MaFengNeedReplantSubtotal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麻腮风需补种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AQunLiuNaoNeedReplantSubtotal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A群需补种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ACQunLiuNaoNeedReplantSubtotal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A+C群需补种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YiNaoJianDuHuoNeedReplantSubtotal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乙脑需补种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ShuiDouNeedReplantSubtotal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水痘需补种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6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shd w:val="clear" w:fill="FFFFFF"/>
              </w:rPr>
              <w:t>JiaGanMieNeedReplantSubtotal</w:t>
            </w:r>
          </w:p>
        </w:tc>
        <w:tc>
          <w:tcPr>
            <w:tcW w:w="4535" w:type="dxa"/>
          </w:tcPr>
          <w:p>
            <w:pPr>
              <w:spacing w:line="360" w:lineRule="auto"/>
              <w:jc w:val="left"/>
              <w:rPr>
                <w:rFonts w:hint="default" w:asciiTheme="minorEastAsia" w:hAnsiTheme="minorEastAsia" w:eastAsia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甲肝灭活需补种</w:t>
            </w:r>
          </w:p>
        </w:tc>
      </w:tr>
    </w:tbl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响应参数示例（data解密后）：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  <w:r>
        <w:rPr>
          <w:rFonts w:hint="eastAsia" w:ascii="Consolas" w:hAnsi="Consolas" w:eastAsia="Consolas"/>
          <w:color w:val="000080"/>
          <w:sz w:val="20"/>
          <w:szCs w:val="24"/>
        </w:rPr>
        <w:t>"sec"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FF"/>
          <w:sz w:val="20"/>
          <w:szCs w:val="24"/>
        </w:rPr>
        <w:t>009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"data"</w:t>
      </w:r>
      <w:r>
        <w:rPr>
          <w:rFonts w:hint="eastAsia" w:ascii="Consolas" w:hAnsi="Consolas" w:eastAsia="Consolas"/>
          <w:color w:val="000000"/>
          <w:sz w:val="20"/>
          <w:szCs w:val="24"/>
        </w:rPr>
        <w:t>:[{</w:t>
      </w:r>
    </w:p>
    <w:p>
      <w:pPr>
        <w:spacing w:beforeLines="0" w:afterLines="0"/>
        <w:jc w:val="left"/>
        <w:rPr>
          <w:rFonts w:hint="eastAsia" w:ascii="Consolas" w:hAnsi="Consolas" w:eastAsia="宋体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"name"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"111"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"grade"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"一年级"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"code"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"virtualSchoolCount"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"schoolCount"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"rowKey"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"virtualStudentCount"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"studentCount"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"hasNotCard"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"hasCard"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"needCard"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"needReplantFull"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"vaccineNeedReplant"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:14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"vaccineHasReplant"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"replantPercent"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"0.00%"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"B064NeedReplant"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"B009NeedReplant"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"B012NeedReplant"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"B016NeedReplant"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"B017NeedReplant"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"B018NeedReplant"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"B037NeedReplant"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"B038NeedReplant"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"B039NeedReplant"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"B059NeedReplant"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"B046NeedReplant"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"B032NeedReplant"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"B074NeedReplant"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"B064HasReplant"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"B009HasReplant"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"B012HasReplant"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"B016HasReplant"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"B017HasReplant"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"B018HasReplant"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"B037HasReplant"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"B038HasReplant"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"B039HasReplant"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"B059HasReplant"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"B046HasReplant"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"B032HasReplant"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"B074HasReplant"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"B132HasReplant"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"B132NeedReplant"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"KaJieHasReplantSubtotal"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"BaiPoHasReplantSubtotal"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"JiaGanJianDuHuoHasReplantSubtotal"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"YiGanHasReplantSubtotal"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"JiHuiHasReplantSubtotal"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"BaiBaiPoHasReplantSubtotal"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"MaFengHasReplantSubtotal"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"AQunLiuNaoHasReplantSubtotal"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"ACQunLiuNaoHasReplantSubtotal"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"YiNaoJianDuHuoHasReplantSubtotal"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"ShuiDouHasReplantSubtotal"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"JiaGanMieHasReplantSubtotal"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"KaJieNeedReplantSubtotal"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"BaiPoNeedReplantSubtotal"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"JiaGanJianDuHuoNeedReplantSubtotal"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"YiGanNeedReplantSubtotal"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"JiHuiNeedReplantSubtotal"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"BaiBaiPoNeedReplantSubtotal"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"MaFengNeedReplantSubtotal"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"AQunLiuNaoNeedReplantSubtotal"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"ACQunLiuNaoNeedReplantSubtotal"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"YiNaoJianDuHuoNeedReplantSubtotal"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"ShuiDouNeedReplantSubtotal"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line="276" w:lineRule="auto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"JiaGanMieNeedReplantSubtotal"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}]}</w:t>
      </w:r>
    </w:p>
    <w:p>
      <w:pPr>
        <w:spacing w:line="276" w:lineRule="auto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调用公共平台数据接口--需补种名单列表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本接口由入学入托系统调用，</w:t>
      </w:r>
      <w:r>
        <w:rPr>
          <w:rFonts w:hint="eastAsia"/>
          <w:sz w:val="24"/>
          <w:lang w:val="en-US" w:eastAsia="zh-CN"/>
        </w:rPr>
        <w:t>查询需补种名单列表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</w:t>
      </w:r>
      <w:r>
        <w:rPr>
          <w:rFonts w:hint="eastAsia"/>
          <w:sz w:val="24"/>
        </w:rPr>
        <w:t>/checkinfo/queryReplantRoster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spacing w:line="276" w:lineRule="auto"/>
        <w:jc w:val="left"/>
        <w:rPr>
          <w:sz w:val="24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GET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Style w:val="13"/>
          <w:rFonts w:hint="eastAsia" w:ascii="楷体" w:hAnsi="楷体" w:eastAsia="楷体"/>
          <w:szCs w:val="21"/>
        </w:rPr>
        <w:t>http://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127.0.0.1:90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shaoXingDise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/>
          <w:sz w:val="24"/>
        </w:rPr>
        <w:t>/checkinfo/queryReplantRoste</w:t>
      </w:r>
      <w:r>
        <w:rPr>
          <w:rFonts w:hint="eastAsia" w:ascii="楷体" w:hAnsi="楷体" w:eastAsia="楷体"/>
          <w:szCs w:val="21"/>
        </w:rPr>
        <w:fldChar w:fldCharType="end"/>
      </w:r>
      <w:r>
        <w:rPr>
          <w:rFonts w:hint="eastAsia" w:ascii="楷体" w:hAnsi="楷体" w:eastAsia="楷体"/>
          <w:szCs w:val="21"/>
          <w:lang w:val="en-US" w:eastAsia="zh-CN"/>
        </w:rPr>
        <w:t>?Params=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"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f2fa655feb191fd641878d947cb3d10183d8d203d27db8b05da90a8d8d25603126fb25ca11715d297ac86a11f066c18024eff7877b83ea722c3d72cafce29578292a67f136109869a09180aebee149cc02c323e106bc57d691567accd7f66abe61e14c490027da8c8452ff06fc19f06352e0b416e883c148be86810d55bfaf74fb624b7154a88606ea51e31872c836a3ded60706737090a53ec3522ce850035fd2f6f51efe35738d71493dffaa806e4c</w:t>
      </w:r>
      <w:r>
        <w:rPr>
          <w:rFonts w:hint="eastAsia" w:ascii="楷体" w:hAnsi="楷体" w:eastAsia="楷体"/>
          <w:szCs w:val="21"/>
          <w:lang w:val="en-US" w:eastAsia="zh-CN"/>
        </w:rPr>
        <w:t>"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areaLevel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地区等级（0 1 2 3 4）0是省，1是市，依次类推（必填）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schType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学校类型（0, 1 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schId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rounds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轮次（1春季, 0秋季）（必填）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grade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className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pageNum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页码（必填）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pageSize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每页显示的条数（必填）</w:t>
            </w:r>
          </w:p>
        </w:tc>
      </w:tr>
    </w:tbl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{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vertAlign w:val="baseline"/>
          <w:lang w:val="en-US" w:eastAsia="zh-CN" w:bidi="ar-SA"/>
        </w:rPr>
        <w:t>appKey</w:t>
      </w:r>
      <w:r>
        <w:rPr>
          <w:rFonts w:hint="eastAsia"/>
          <w:sz w:val="24"/>
          <w:lang w:val="en-US" w:eastAsia="zh-CN"/>
        </w:rPr>
        <w:t>":"sxReportKey001",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vertAlign w:val="baseline"/>
          <w:lang w:val="en-US" w:eastAsia="zh-CN" w:bidi="ar-SA"/>
        </w:rPr>
        <w:t>secret</w:t>
      </w:r>
      <w:r>
        <w:rPr>
          <w:rFonts w:hint="eastAsia"/>
          <w:sz w:val="24"/>
          <w:lang w:val="en-US" w:eastAsia="zh-CN"/>
        </w:rPr>
        <w:t xml:space="preserve">": "cb0ca1baca9efff2b4a6f8a6337182de", 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"areaCode": "330225310100", </w:t>
      </w:r>
    </w:p>
    <w:p>
      <w:pPr>
        <w:spacing w:line="360" w:lineRule="auto"/>
        <w:ind w:firstLine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"areaLevel": "4", 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"schId": "3302253100003302253101001",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"year": "2023",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"round": "1",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"grade": "0",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"schType": "1",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/>
          <w:sz w:val="24"/>
          <w:lang w:val="en-US" w:eastAsia="zh-CN"/>
        </w:rPr>
        <w:t xml:space="preserve">  "</w:t>
      </w:r>
      <w:r>
        <w:rPr>
          <w:rFonts w:hint="eastAsia" w:ascii="Consolas" w:hAnsi="Consolas" w:eastAsia="Consolas"/>
          <w:color w:val="000000"/>
          <w:sz w:val="20"/>
          <w:szCs w:val="24"/>
        </w:rPr>
        <w:t>pageNum</w:t>
      </w:r>
      <w:r>
        <w:rPr>
          <w:rFonts w:hint="eastAsia"/>
          <w:sz w:val="24"/>
          <w:lang w:val="en-US" w:eastAsia="zh-CN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pageSize</w:t>
      </w:r>
      <w:r>
        <w:rPr>
          <w:rFonts w:hint="eastAsia"/>
          <w:sz w:val="24"/>
          <w:lang w:val="en-US" w:eastAsia="zh-CN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"className": "1班",</w:t>
      </w:r>
    </w:p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"timestamp": 1690263733601</w:t>
      </w:r>
    </w:p>
    <w:p>
      <w:pPr>
        <w:spacing w:line="360" w:lineRule="auto"/>
        <w:ind w:firstLine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5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schName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stuName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grade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clazzName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stuBirth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needReplantRoster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需补种疫苗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linkPhone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联系电话</w:t>
            </w:r>
          </w:p>
        </w:tc>
      </w:tr>
    </w:tbl>
    <w:p>
      <w:pPr>
        <w:spacing w:beforeLines="0" w:afterLines="0"/>
        <w:jc w:val="left"/>
        <w:rPr>
          <w:rFonts w:hint="eastAsia" w:ascii="楷体" w:hAnsi="楷体" w:eastAsia="楷体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返回的数据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80"/>
          <w:sz w:val="20"/>
          <w:szCs w:val="24"/>
        </w:rPr>
        <w:t>"success"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80"/>
          <w:sz w:val="20"/>
          <w:szCs w:val="24"/>
        </w:rPr>
        <w:t>"data"</w:t>
      </w:r>
      <w:r>
        <w:rPr>
          <w:rFonts w:hint="eastAsia" w:ascii="Consolas" w:hAnsi="Consolas" w:eastAsia="Consolas"/>
          <w:color w:val="000000"/>
          <w:sz w:val="20"/>
          <w:szCs w:val="24"/>
        </w:rPr>
        <w:t>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"pageNum"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"pageSize"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"size"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"startRow"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"endRow"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"total"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"pages"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"list"</w:t>
      </w:r>
      <w:r>
        <w:rPr>
          <w:rFonts w:hint="eastAsia" w:ascii="Consolas" w:hAnsi="Consolas" w:eastAsia="Consolas"/>
          <w:color w:val="000000"/>
          <w:sz w:val="20"/>
          <w:szCs w:val="24"/>
        </w:rPr>
        <w:t>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"rowkey"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3247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"stuNo"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"430112010120141530"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"stuImuno"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"未建档变建档2"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"stuBirth"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"2023-05-09"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"stuSex"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"stuType"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"stuIsjzz"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"stuIsbjzz"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"stuParentname"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"18917485965"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"academicYear"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"2023"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"rounds"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"grade"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"0"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"clazzName"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"23"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"stuCitycode"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"stuCountycode"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"stuStationcode"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"stuBelongStationcode"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"stuStreetcode"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"stuAddtime"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"stuUpdatetime"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"stuSourceid"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"stuIsjz"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"stuIsfull"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"stuIsjzOrigin"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"stuIsfullOrigin"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"b093"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"b094"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"b170"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"b171"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"b172"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"b157"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"b158"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"b159"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"b160"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"b027"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"b028"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"b029"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"b140"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"b141"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"b147"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"b148"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"b327"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"b155"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"b089"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"b090"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"b096"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"b097"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"FPPDW"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"FPPDH"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"rowKeyFiled"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"rowkey"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"tablename"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"NUR_STUINFO"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"childtablename"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"EPI_CHILDINFO"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"stuStationname"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"stuStatus"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"stuFathername"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"stuFatherPhone"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"stuMothername"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"stuMotherPhone"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"stuOtherphone"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"stuOtherLinkMan"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"isbzoper"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"messageStu"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"stuindexrowkey"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"幼托机构-修改名称"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"stuexcelindex"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"stuSmrq"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"lastStuSmrq"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"firstStuSmrq"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"lastStuSchname"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"d063"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"d064"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"d065"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"d001"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"d009"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"d018"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"d037"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"d059"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"d060"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"d040"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"d041"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"d045"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"d046"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"d032"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"d033"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"d073"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"d074"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"d050"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"d132"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"b063State"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"b064State"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"b065State"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"b001State"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"b009State"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"b010State"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"b011State"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"b012State"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"b015State"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"b016State"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"b017State"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"b018State"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"b037State"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"b038State"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"b039State"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"b059State"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"b060State"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"b040State"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"b041State"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"b045State"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"b046State"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"b032State"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"b033State"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"b073State"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"b074State"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"b050State"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"b132State"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"b063StateAfter"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"b064StateAfter"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"b065StateAfter"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"b001StateAfter"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"b009StateAfter"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"b010StateAfter"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"b011StateAfter"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"b012StateAfter"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"b015StateAfter"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"b016StateAfter"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"b017StateAfter"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"b018StateAfter"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"b037StateAfter"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"b038StateAfter"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"b039StateAfter"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"b059StateAfter"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"b060StateAfter"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"b040StateAfter"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"b041StateAfter"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"b045StateAfter"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"b046StateAfter"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"b032StateAfter"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"b033StateAfter"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"b073StateAfter"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"b074StateAfter"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"b050StateAfter"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"b132StateAfter"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"needReplantRoster"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"乙肝疫苗1,卡介苗,脊灰疫苗1"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"belongPalceStation"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"belongPlaceAddress"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"linkPhone"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"belongSchoolStation"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"fResideAddr"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"iRc"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"prePage"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"nextPage"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"isFirstPage"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"isLastPage"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"hasPreviousPage"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"hasNextPage"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"navigatePages"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8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"navigatepageNums"</w:t>
      </w:r>
      <w:r>
        <w:rPr>
          <w:rFonts w:hint="eastAsia" w:ascii="Consolas" w:hAnsi="Consolas" w:eastAsia="Consolas"/>
          <w:color w:val="000000"/>
          <w:sz w:val="20"/>
          <w:szCs w:val="24"/>
        </w:rPr>
        <w:t>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3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4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5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6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7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0000FF"/>
          <w:sz w:val="20"/>
          <w:szCs w:val="24"/>
        </w:rPr>
        <w:t>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"navigateFirstPage"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"navigateLastPage"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8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8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80"/>
          <w:sz w:val="20"/>
          <w:szCs w:val="24"/>
        </w:rPr>
        <w:t>"firstPage"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80"/>
          <w:sz w:val="20"/>
          <w:szCs w:val="24"/>
        </w:rPr>
        <w:t>"sec"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41.643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调用公共平台数据接口--补种情况反馈表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</w:t>
      </w:r>
      <w:r>
        <w:rPr>
          <w:rFonts w:hint="eastAsia"/>
          <w:sz w:val="24"/>
          <w:lang w:val="en-US" w:eastAsia="zh-CN"/>
        </w:rPr>
        <w:t>托</w:t>
      </w:r>
      <w:r>
        <w:rPr>
          <w:rFonts w:hint="eastAsia"/>
          <w:sz w:val="24"/>
        </w:rPr>
        <w:t>入</w:t>
      </w:r>
      <w:r>
        <w:rPr>
          <w:rFonts w:hint="eastAsia"/>
          <w:sz w:val="24"/>
          <w:lang w:val="en-US" w:eastAsia="zh-CN"/>
        </w:rPr>
        <w:t>学</w:t>
      </w:r>
      <w:r>
        <w:rPr>
          <w:rFonts w:hint="eastAsia"/>
          <w:sz w:val="24"/>
        </w:rPr>
        <w:t>系统调用，</w:t>
      </w:r>
      <w:r>
        <w:rPr>
          <w:rFonts w:hint="eastAsia"/>
          <w:sz w:val="24"/>
          <w:lang w:val="en-US" w:eastAsia="zh-CN"/>
        </w:rPr>
        <w:t>查询补种汇总表的信息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访问路径：inforInspect/queryReplantMess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spacing w:line="276" w:lineRule="auto"/>
        <w:jc w:val="left"/>
        <w:rPr>
          <w:rFonts w:hint="eastAsia"/>
          <w:sz w:val="24"/>
        </w:rPr>
      </w:pPr>
      <w:r>
        <w:rPr>
          <w:rFonts w:hint="eastAsia" w:ascii="楷体" w:hAnsi="楷体" w:eastAsia="楷体"/>
          <w:szCs w:val="21"/>
        </w:rPr>
        <w:t xml:space="preserve">POST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Style w:val="13"/>
          <w:rFonts w:hint="eastAsia" w:ascii="楷体" w:hAnsi="楷体" w:eastAsia="楷体"/>
          <w:szCs w:val="21"/>
        </w:rPr>
        <w:t>http://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ip</w:t>
      </w:r>
      <w:r>
        <w:rPr>
          <w:rStyle w:val="13"/>
          <w:rFonts w:hint="eastAsia" w:ascii="楷体" w:hAnsi="楷体" w:eastAsia="楷体"/>
          <w:szCs w:val="21"/>
        </w:rPr>
        <w:t>: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port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shaoXingDise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/>
          <w:sz w:val="24"/>
        </w:rPr>
        <w:t>inforInspect/queryReplantMess</w:t>
      </w:r>
      <w:r>
        <w:rPr>
          <w:rFonts w:hint="eastAsia" w:ascii="楷体" w:hAnsi="楷体" w:eastAsia="楷体"/>
          <w:szCs w:val="21"/>
        </w:rPr>
        <w:fldChar w:fldCharType="end"/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</w:rPr>
        <w:t>Content-Type: application/json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params：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"f2fa655feb191fd641878d947cb3d10183d8d203d27db8b05da90a8d8d25603110b9f4cd7c308e6bc0277ca31fd4ca4f323223358153b35d1d05809a279f4954292a67f136109869a09180aebee149cc2c23e616b1b39356e7151ccf2fe068251731d446ab46d9d36b86e02152c4a58319a03eb8e9a1874077b8a652ab9dcdb1a6e90874634e1432ee441863a447af9c860b1ce1378c0723f29189369004325bdc6160b664a4ed551c40aaec6638a4e12eaf8d61023e09bd0159e23a125f4f6a028bd0229a98cb74afe284ce4aa445474d67aaaa2683a1310bd43dec155ef81a"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checkType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schId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学校id（必填）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lunci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轮次（必填）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grade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className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pageIndex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页码</w:t>
            </w:r>
          </w:p>
        </w:tc>
      </w:tr>
    </w:tbl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"appKey"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sxReportKey001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"secret"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cb0ca1baca9efff2b4a6f8a6337182de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"areaCode"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"330225310100"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"areaLevel"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"4"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"schId"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"3302253100003302253101001"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"year"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"2023"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"round"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"grade"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"0"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"schType"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"pageNum"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"pageSize"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"className"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"1班"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"timestamp"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1690263733601</w:t>
      </w:r>
    </w:p>
    <w:p>
      <w:pPr>
        <w:spacing w:line="360" w:lineRule="auto"/>
        <w:ind w:firstLine="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2"/>
        <w:gridCol w:w="5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schName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stuName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claLevel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claName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stuBirth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replantName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补种的疫苗剂次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2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replateDate</w:t>
            </w:r>
          </w:p>
        </w:tc>
        <w:tc>
          <w:tcPr>
            <w:tcW w:w="5920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补种疫苗剂次的时间</w:t>
            </w:r>
          </w:p>
        </w:tc>
      </w:tr>
    </w:tbl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响应参数示例：</w:t>
      </w:r>
    </w:p>
    <w:p>
      <w:pPr>
        <w:spacing w:line="276" w:lineRule="auto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data:xxx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解密后的数据：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"33022531000033022531010012"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"********"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"claLevel"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"幼儿园托班"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"定时"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"stuRowkey"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3481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"定时"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"stuNo"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"stuCid"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"stuSex"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"stuBirth"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"2023-06-01"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"stuAddr"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"replantName"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"乙肝疫苗1，卡介苗"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"replateDate"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"2023-06-11，2023-06-11"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"ifFull"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"1"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"parentName"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"stuFathername"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"stuFatherPhone"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"stuMothername"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"stuMotherPhone"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"replantMap"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"replantList"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"belongPalceStation"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"belongPlaceAddress"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"belongPhone"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"belongSchoolStation"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</w:p>
    <w:p>
      <w:pPr>
        <w:spacing w:line="276" w:lineRule="auto"/>
        <w:jc w:val="left"/>
        <w:rPr>
          <w:rFonts w:hint="eastAsia" w:ascii="Consolas" w:hAnsi="Consolas" w:eastAsia="Consolas"/>
          <w:color w:val="00000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调用公共平台数据接口--接汇证查验汇总表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本接口由入学入托系统调用，</w:t>
      </w:r>
      <w:r>
        <w:rPr>
          <w:rFonts w:hint="eastAsia"/>
          <w:sz w:val="24"/>
          <w:lang w:val="en-US" w:eastAsia="zh-CN"/>
        </w:rPr>
        <w:t>查询补种汇总表的信息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</w:t>
      </w:r>
      <w:r>
        <w:rPr>
          <w:rFonts w:hint="eastAsia"/>
          <w:sz w:val="24"/>
        </w:rPr>
        <w:t>checkinfo/queryVacCertCheckStat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spacing w:line="276" w:lineRule="auto"/>
        <w:jc w:val="left"/>
        <w:rPr>
          <w:rStyle w:val="12"/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GET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Fonts w:hint="eastAsia" w:ascii="楷体" w:hAnsi="楷体" w:eastAsia="楷体"/>
          <w:szCs w:val="21"/>
        </w:rPr>
        <w:t>http://</w:t>
      </w:r>
      <w:r>
        <w:rPr>
          <w:rFonts w:hint="eastAsia" w:ascii="楷体" w:hAnsi="楷体" w:eastAsia="楷体"/>
          <w:szCs w:val="21"/>
          <w:lang w:val="en-US" w:eastAsia="zh-CN"/>
        </w:rPr>
        <w:t>ip</w:t>
      </w:r>
      <w:r>
        <w:rPr>
          <w:rFonts w:hint="eastAsia" w:ascii="楷体" w:hAnsi="楷体" w:eastAsia="楷体"/>
          <w:szCs w:val="21"/>
        </w:rPr>
        <w:t>:</w:t>
      </w:r>
      <w:r>
        <w:rPr>
          <w:rFonts w:hint="eastAsia" w:ascii="楷体" w:hAnsi="楷体" w:eastAsia="楷体"/>
          <w:szCs w:val="21"/>
          <w:lang w:val="en-US" w:eastAsia="zh-CN"/>
        </w:rPr>
        <w:t>port</w:t>
      </w:r>
      <w:r>
        <w:rPr>
          <w:rFonts w:hint="eastAsia" w:ascii="楷体" w:hAnsi="楷体" w:eastAsia="楷体"/>
          <w:szCs w:val="21"/>
        </w:rPr>
        <w:t>/DiseShaoXing/checkinfo/queryVacCertCheckStat?timestamp=1690353823540&amp;params=f2fa655feb191fd641878d947cb3d10183d8d203d27db8b05da90a8d8d25603126fb25ca11715d297ac86a11f066c18024eff7877b83ea722c3d72cafce29578292a67f136109869a09180aebee149cc02c323e106bc57d691567accd7f66abe61e14c490027da8c8452ff06fc19f06352e0b416e883c148be86810d55bfaf74f340ee42e0b777124145cfc90240e056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fldChar w:fldCharType="end"/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areaLevel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地区等级（必填）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schType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rounds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 xml:space="preserve">轮次（必填） </w:t>
            </w:r>
          </w:p>
        </w:tc>
      </w:tr>
    </w:tbl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"appKey"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sxReportKey001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000080"/>
          <w:sz w:val="20"/>
          <w:szCs w:val="24"/>
        </w:rPr>
        <w:t>"secret"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cb0ca1baca9efff2b4a6f8a6337182de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areaCode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20"/>
          <w:szCs w:val="24"/>
        </w:rPr>
        <w:t>330225310100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year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FF"/>
          <w:sz w:val="20"/>
          <w:szCs w:val="24"/>
        </w:rPr>
        <w:t>2023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areaLevel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FF"/>
          <w:sz w:val="20"/>
          <w:szCs w:val="24"/>
        </w:rPr>
        <w:t>4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ind w:firstLine="200" w:firstLineChars="10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rounds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line="360" w:lineRule="auto"/>
        <w:ind w:firstLine="200" w:firstLineChars="100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schType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</w:p>
    <w:p>
      <w:pPr>
        <w:spacing w:line="360" w:lineRule="auto"/>
        <w:ind w:firstLine="200" w:firstLineChars="100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areaCode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areaName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报告单位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needCySchNum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幼托机构小学应查验数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cySchNum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幼托机构小学查验数，和needCySchNum相同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stuCyNum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入托入学人数(所有儿童数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realCyNum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查验人数(已查验的儿童数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hasCardNum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持预防接种证人数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patchCardNum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补预防接种证人数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qcjzCount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完成全程接种人数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needReplantNum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需补种疫苗人数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完成全程补种人数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kajieNeed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卡介应补种剂次（命名规则：后缀为Need为应补种剂次）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kajieHas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卡介补种剂次（命名规则：后缀为Has为补种剂次）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yiganNeed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yiganHas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jihuiNeed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jihuiHas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baibaipoNeed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baibaipoHas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baipoNeed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白破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baipoHas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mafengNeed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麻腮风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mafengHas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aqunliunaoNeed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aqunliunaoHas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acqunliunaoHas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a+c群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aqunliunaoNeed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yinaojianduNeed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yinaojianduHas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jiaganjianduNeed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甲肝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jiaganjianduHas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响应参数示例：</w:t>
      </w:r>
    </w:p>
    <w:p>
      <w:pPr>
        <w:spacing w:line="276" w:lineRule="auto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data:xxx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解密后的数据：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"data"</w:t>
      </w:r>
      <w:r>
        <w:rPr>
          <w:rFonts w:hint="eastAsia" w:ascii="Consolas" w:hAnsi="Consolas" w:eastAsia="Consolas"/>
          <w:color w:val="000000"/>
          <w:sz w:val="20"/>
          <w:szCs w:val="24"/>
        </w:rPr>
        <w:t>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"pageNum"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"pageSize"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3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"size"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3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"startRow"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"endRow"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"total"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3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"pages"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"list"</w:t>
      </w:r>
      <w:r>
        <w:rPr>
          <w:rFonts w:hint="eastAsia" w:ascii="Consolas" w:hAnsi="Consolas" w:eastAsia="Consolas"/>
          <w:color w:val="000000"/>
          <w:sz w:val="20"/>
          <w:szCs w:val="24"/>
        </w:rPr>
        <w:t>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"areaCode"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"33022531000033022531010010"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"areaName"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80"/>
          <w:sz w:val="20"/>
          <w:szCs w:val="24"/>
        </w:rPr>
        <w:t>"测试下手动录入"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"schId"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"claName"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"needClassNum"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"classNum"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"schNum"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"needCySchNum"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"cySchNum"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"stuCyNum"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"realCyNum"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"hasCardNum"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"patchCardNum"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"qcjzCount"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"needReplantNum"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"hasReplant"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"kajieHas"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"kajieNeed"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"yiganHas"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"yiganNeed"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"jihuiHas"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"jihuiNeed"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"baibaipoHas"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"baibaipoNeed"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"baipoHas"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"baipoNeed"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"mafengHas"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"mafengNeed"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"aqunliunaoHas"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"aqunliunaoNeed"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"acqunliunaoHas"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"acqunliunaoNeed"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"yinaojianduHas"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"yinaojianduNeed"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"jiaganjianduHas"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"jiaganjianduNeed"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"prePage"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"nextPage"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"isFirstPage"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"isLastPage"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"hasPreviousPage"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"hasNextPage"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b/>
          <w:color w:val="800000"/>
          <w:sz w:val="20"/>
          <w:szCs w:val="24"/>
        </w:rPr>
        <w:t>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"navigatePages"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8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"navigatepageNums"</w:t>
      </w:r>
      <w:r>
        <w:rPr>
          <w:rFonts w:hint="eastAsia" w:ascii="Consolas" w:hAnsi="Consolas" w:eastAsia="Consolas"/>
          <w:color w:val="000000"/>
          <w:sz w:val="20"/>
          <w:szCs w:val="24"/>
        </w:rPr>
        <w:t>: [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"navigateFirstPage"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"navigateLastPage"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"firstPage"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80"/>
          <w:sz w:val="20"/>
          <w:szCs w:val="24"/>
        </w:rPr>
        <w:t>"lastPage"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: 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调用公共平台数据接口--接种证查验汇总表（分剂次）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本接口由入学入托系统调用，</w:t>
      </w:r>
      <w:r>
        <w:rPr>
          <w:rFonts w:hint="eastAsia"/>
          <w:sz w:val="24"/>
          <w:lang w:val="en-US" w:eastAsia="zh-CN"/>
        </w:rPr>
        <w:t>接种证查验汇总表（分剂次）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</w:t>
      </w:r>
      <w:r>
        <w:rPr>
          <w:rFonts w:hint="eastAsia"/>
          <w:sz w:val="24"/>
        </w:rPr>
        <w:t>inforInspect/queryInforInspect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spacing w:line="276" w:lineRule="auto"/>
        <w:jc w:val="left"/>
        <w:rPr>
          <w:rStyle w:val="13"/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</w:rPr>
        <w:t xml:space="preserve">POST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Style w:val="13"/>
          <w:rFonts w:hint="eastAsia" w:ascii="楷体" w:hAnsi="楷体" w:eastAsia="楷体"/>
          <w:szCs w:val="21"/>
        </w:rPr>
        <w:t>http://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ip</w:t>
      </w:r>
      <w:r>
        <w:rPr>
          <w:rStyle w:val="13"/>
          <w:rFonts w:hint="eastAsia" w:ascii="楷体" w:hAnsi="楷体" w:eastAsia="楷体"/>
          <w:szCs w:val="21"/>
        </w:rPr>
        <w:t>: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port</w:t>
      </w:r>
      <w:r>
        <w:rPr>
          <w:rStyle w:val="13"/>
          <w:rFonts w:hint="eastAsia" w:ascii="楷体" w:hAnsi="楷体" w:eastAsia="楷体"/>
          <w:szCs w:val="21"/>
        </w:rPr>
        <w:t>/</w:t>
      </w:r>
      <w:r>
        <w:rPr>
          <w:rStyle w:val="13"/>
          <w:rFonts w:hint="eastAsia" w:ascii="楷体" w:hAnsi="楷体" w:eastAsia="楷体"/>
          <w:szCs w:val="21"/>
          <w:lang w:val="en-US" w:eastAsia="zh-CN"/>
        </w:rPr>
        <w:t>shaoXingDise</w:t>
      </w:r>
      <w:r>
        <w:rPr>
          <w:rStyle w:val="13"/>
          <w:rFonts w:hint="eastAsia" w:ascii="楷体" w:hAnsi="楷体" w:eastAsia="楷体"/>
          <w:szCs w:val="21"/>
        </w:rPr>
        <w:t>/inforInspect/queryInforInspect</w:t>
      </w:r>
    </w:p>
    <w:p>
      <w:pPr>
        <w:spacing w:line="276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</w:rPr>
        <w:fldChar w:fldCharType="end"/>
      </w:r>
      <w:r>
        <w:rPr>
          <w:rFonts w:hint="eastAsia" w:ascii="楷体" w:hAnsi="楷体" w:eastAsia="楷体"/>
          <w:szCs w:val="21"/>
        </w:rPr>
        <w:t>Content-Type: application/json</w:t>
      </w:r>
    </w:p>
    <w:p>
      <w:pPr>
        <w:spacing w:line="276" w:lineRule="auto"/>
        <w:jc w:val="left"/>
        <w:rPr>
          <w:sz w:val="24"/>
        </w:rPr>
      </w:pPr>
      <w:r>
        <w:rPr>
          <w:rFonts w:hint="eastAsia" w:ascii="楷体" w:hAnsi="楷体" w:eastAsia="楷体"/>
          <w:szCs w:val="21"/>
          <w:lang w:val="en-US" w:eastAsia="zh-CN"/>
        </w:rPr>
        <w:t>params：</w:t>
      </w:r>
      <w:r>
        <w:rPr>
          <w:rFonts w:hint="eastAsia" w:ascii="楷体" w:hAnsi="楷体" w:eastAsia="楷体"/>
          <w:szCs w:val="21"/>
          <w:lang w:val="en-US" w:eastAsia="zh-CN"/>
        </w:rPr>
        <w:tab/>
      </w:r>
      <w:r>
        <w:rPr>
          <w:rFonts w:hint="eastAsia" w:ascii="楷体" w:hAnsi="楷体" w:eastAsia="楷体"/>
          <w:szCs w:val="21"/>
          <w:lang w:val="en-US" w:eastAsia="zh-CN"/>
        </w:rPr>
        <w:t>"f2fa655feb191fd641878d947cb3d10183d8d203d27db8b05da90a8d8d25603126fb25ca11715d297ac86a11f066c18024eff7877b83ea722c3d72cafce29578292a67f136109869a09180aebee149cc02c323e106bc57d691567accd7f66abe5a9cde7c490794ae9a59c8f7e4a54534cbb585b562780d7e14ca2bd9a4d60bd4628fed0a91a3bde10bec38ad6d503026"</w:t>
      </w:r>
    </w:p>
    <w:p>
      <w:pPr>
        <w:numPr>
          <w:ilvl w:val="0"/>
          <w:numId w:val="2"/>
        </w:numPr>
        <w:spacing w:line="360" w:lineRule="auto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areaLeve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l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地区等级必填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checkType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学年必填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lunci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轮次必填</w:t>
            </w:r>
          </w:p>
        </w:tc>
      </w:tr>
    </w:tbl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"appKey"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sxReportKey001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"secret":"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cb0ca1baca9efff2b4a6f8a6337182de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",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"checkType"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"areaCode"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"330225310100",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 xml:space="preserve">"lunci" 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 "1",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 xml:space="preserve">"areaLevel" 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"4",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"classYear"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"2023"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areaCode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areaName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报告单位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shcNum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幼托机构小学应查验数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checkSchNum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 w:eastAsia="宋体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幼托机构小学查验数，和shcNum相同用哪一个都可以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allStuNum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入托入学人数(所有儿童数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checkStuNum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查验人数(已查验的儿童数同allstuNum一样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hasCard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持预防接种证人数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needCard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补预防接种证人数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qcjzCount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完成全程接种人数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需补种疫苗人数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完成全程补种人数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B001NeedReplant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卡介应补种剂次（命名规则：后缀为Need为应补种剂次）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B001HasReplant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卡介补种剂次（命名规则：后缀为Has为补种剂次）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B063NeedReplant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乙肝1应补种剂次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B064NeedReplant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B065NeedReplant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B063HasReplant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乙肝1补种剂次数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B064HasReplant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B065HasReplant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乙肝3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B009NeedReplant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B010NeedReplant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B011NeedReplant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B012NeedReplant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B009HasReplant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B010HasReplant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B011HasReplant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B012HasReplant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脊灰4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B015NeedReplant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B016NeedReplant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B017NeedReplant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B018NeedReplant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B015HasReplant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B016HasReplant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B017HasReplant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B018HasReplant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百白破4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B037NeedReplant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白破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B037HasReplant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白破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B059NeedReplant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麻腮风1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B060NeedReplant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麻腮风2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B059HasReplant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麻腮风1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B060HasReplant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麻腮风2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B040NeedReplant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A群流脑疫苗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B041NeedReplant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A群流脑疫苗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B040HasReplant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A群流脑疫苗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B041HasReplant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A群流脑疫苗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B045NeedReplant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A+C群流脑疫苗1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B046NeedReplant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A+C群流脑疫苗2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B045HasReplant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A+C群流脑疫苗1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B046HasReplant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A+C群流脑疫苗2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B032NeedReplant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乙脑疫苗1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B033NeedReplant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乙脑疫苗2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B032HasReplant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乙脑疫苗1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B033HasReplant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乙脑疫苗2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B073NeedReplant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甲肝1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B073HasReplant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甲肝1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B074NeedReplant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甲肝2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B074HasReplant</w:t>
            </w:r>
          </w:p>
        </w:tc>
        <w:tc>
          <w:tcPr>
            <w:tcW w:w="621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甲肝2</w:t>
            </w:r>
          </w:p>
        </w:tc>
      </w:tr>
    </w:tbl>
    <w:p>
      <w:pPr>
        <w:pStyle w:val="15"/>
        <w:numPr>
          <w:ilvl w:val="0"/>
          <w:numId w:val="0"/>
        </w:numPr>
        <w:spacing w:line="360" w:lineRule="auto"/>
        <w:ind w:leftChars="0"/>
        <w:jc w:val="left"/>
        <w:outlineLvl w:val="1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解密后的数据：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  <w:r>
        <w:rPr>
          <w:rFonts w:hint="eastAsia" w:ascii="Consolas" w:hAnsi="Consolas" w:eastAsia="Consolas"/>
          <w:color w:val="000080"/>
          <w:sz w:val="20"/>
          <w:szCs w:val="24"/>
        </w:rPr>
        <w:t>"sec"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FF"/>
          <w:sz w:val="20"/>
          <w:szCs w:val="24"/>
        </w:rPr>
        <w:t>274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"data"</w:t>
      </w:r>
      <w:r>
        <w:rPr>
          <w:rFonts w:hint="eastAsia" w:ascii="Consolas" w:hAnsi="Consolas" w:eastAsia="Consolas"/>
          <w:color w:val="000000"/>
          <w:sz w:val="20"/>
          <w:szCs w:val="24"/>
        </w:rPr>
        <w:t>:[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"areaName"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"测试下手动录入"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"areaCode"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"33022531000033022531010010"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"shcNum"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"checkSchNum"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"allStuNum"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"checkStuNum"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"hasCard"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"needCard"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"qcjzCount"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"B064NeedReplant"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"B064HasReplant"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"B009NeedReplant"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"B012NeedReplant"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"B009HasReplant"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"B012HasReplant"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"B016NeedReplant"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"B017NeedReplant"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"B018NeedReplant"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"B016HasReplant"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"B017HasReplant"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"B018HasReplant"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"B037NeedReplant"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"B037HasReplant"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"B059NeedReplant"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"B059HasReplant"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"B060HasReplant"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"B040NeedReplant"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"B041NeedReplant"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"B040HasReplant"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"B041HasReplant"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"B045NeedReplant"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"B046NeedReplant"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"B045HasReplant"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"B046HasReplant"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"B032NeedReplant"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"B032HasReplant"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"B033HasReplant"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"B073NeedReplant"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:2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"B073HasReplant"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"B074NeedReplant"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"B074HasReplant":0,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"B050NeedReplant":0,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"B132NeedReplant":0,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"B050HasReplant":0,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"B132HasReplant":0}]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</w:p>
    <w:p>
      <w:pPr>
        <w:pStyle w:val="15"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调用公共平台数据接口--补种疫苗统计表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>细节描述</w:t>
      </w:r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本接口由入学入托系统调用，</w:t>
      </w:r>
      <w:r>
        <w:rPr>
          <w:rFonts w:hint="eastAsia"/>
          <w:sz w:val="24"/>
          <w:lang w:val="en-US" w:eastAsia="zh-CN"/>
        </w:rPr>
        <w:t>补种疫苗统计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2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访问路径：</w:t>
      </w:r>
      <w:r>
        <w:rPr>
          <w:rFonts w:hint="eastAsia"/>
          <w:sz w:val="24"/>
        </w:rPr>
        <w:t>checkinfo/queryReplantVacStat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请求参数</w:t>
      </w:r>
    </w:p>
    <w:p>
      <w:pPr>
        <w:spacing w:line="360" w:lineRule="auto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请求方式：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815"/>
        <w:gridCol w:w="1410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params</w:t>
            </w:r>
          </w:p>
        </w:tc>
        <w:tc>
          <w:tcPr>
            <w:tcW w:w="1815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3563" w:type="dxa"/>
          </w:tcPr>
          <w:p>
            <w:pPr>
              <w:spacing w:line="360" w:lineRule="auto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查询条件对象SM4加密</w:t>
            </w:r>
          </w:p>
        </w:tc>
      </w:tr>
    </w:tbl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请求参数示例：</w:t>
      </w:r>
    </w:p>
    <w:p>
      <w:pPr>
        <w:widowControl/>
        <w:spacing w:line="360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 xml:space="preserve">GET </w:t>
      </w:r>
      <w:r>
        <w:rPr>
          <w:rFonts w:hint="eastAsia" w:ascii="楷体" w:hAnsi="楷体" w:eastAsia="楷体"/>
          <w:szCs w:val="21"/>
        </w:rPr>
        <w:fldChar w:fldCharType="begin"/>
      </w:r>
      <w:r>
        <w:rPr>
          <w:rFonts w:hint="eastAsia" w:ascii="楷体" w:hAnsi="楷体" w:eastAsia="楷体"/>
          <w:szCs w:val="21"/>
        </w:rPr>
        <w:instrText xml:space="preserve"> HYPERLINK "http://ip:port/shaoXingDise/reseedSummar/queryList" </w:instrText>
      </w:r>
      <w:r>
        <w:rPr>
          <w:rFonts w:hint="eastAsia" w:ascii="楷体" w:hAnsi="楷体" w:eastAsia="楷体"/>
          <w:szCs w:val="21"/>
        </w:rPr>
        <w:fldChar w:fldCharType="separate"/>
      </w:r>
      <w:r>
        <w:rPr>
          <w:rFonts w:hint="eastAsia" w:ascii="楷体" w:hAnsi="楷体" w:eastAsia="楷体"/>
          <w:szCs w:val="21"/>
        </w:rPr>
        <w:t>http://</w:t>
      </w:r>
      <w:r>
        <w:rPr>
          <w:rFonts w:hint="eastAsia" w:ascii="楷体" w:hAnsi="楷体" w:eastAsia="楷体"/>
          <w:szCs w:val="21"/>
          <w:lang w:val="en-US" w:eastAsia="zh-CN"/>
        </w:rPr>
        <w:t>ip</w:t>
      </w:r>
      <w:r>
        <w:rPr>
          <w:rFonts w:hint="eastAsia" w:ascii="楷体" w:hAnsi="楷体" w:eastAsia="楷体"/>
          <w:szCs w:val="21"/>
        </w:rPr>
        <w:t>:</w:t>
      </w:r>
      <w:r>
        <w:rPr>
          <w:rFonts w:hint="eastAsia" w:ascii="楷体" w:hAnsi="楷体" w:eastAsia="楷体"/>
          <w:szCs w:val="21"/>
          <w:lang w:val="en-US" w:eastAsia="zh-CN"/>
        </w:rPr>
        <w:t>port</w:t>
      </w:r>
      <w:r>
        <w:rPr>
          <w:rFonts w:hint="eastAsia" w:ascii="楷体" w:hAnsi="楷体" w:eastAsia="楷体"/>
          <w:szCs w:val="21"/>
        </w:rPr>
        <w:t>/</w:t>
      </w:r>
      <w:r>
        <w:rPr>
          <w:rFonts w:hint="eastAsia" w:ascii="楷体" w:hAnsi="楷体" w:eastAsia="楷体"/>
          <w:szCs w:val="21"/>
          <w:lang w:val="en-US" w:eastAsia="zh-CN"/>
        </w:rPr>
        <w:t>shaoXingDise</w:t>
      </w:r>
      <w:r>
        <w:rPr>
          <w:rFonts w:hint="eastAsia" w:ascii="楷体" w:hAnsi="楷体" w:eastAsia="楷体"/>
          <w:szCs w:val="21"/>
        </w:rPr>
        <w:t>/checkinfo/queryReplantVacStat</w:t>
      </w:r>
    </w:p>
    <w:p>
      <w:pPr>
        <w:widowControl/>
        <w:spacing w:line="360" w:lineRule="auto"/>
        <w:jc w:val="left"/>
        <w:rPr>
          <w:rFonts w:hint="default"/>
          <w:sz w:val="24"/>
          <w:vertAlign w:val="baseline"/>
          <w:lang w:val="en-US" w:eastAsia="zh-CN"/>
        </w:rPr>
      </w:pPr>
      <w:r>
        <w:rPr>
          <w:rFonts w:hint="eastAsia" w:ascii="楷体" w:hAnsi="楷体" w:eastAsia="楷体"/>
          <w:szCs w:val="21"/>
        </w:rPr>
        <w:fldChar w:fldCharType="end"/>
      </w:r>
      <w:r>
        <w:rPr>
          <w:rFonts w:hint="eastAsia" w:ascii="楷体" w:hAnsi="楷体" w:eastAsia="楷体"/>
          <w:szCs w:val="21"/>
          <w:lang w:val="en-US" w:eastAsia="zh-CN"/>
        </w:rPr>
        <w:t>?</w:t>
      </w:r>
      <w:r>
        <w:rPr>
          <w:rFonts w:hint="default" w:ascii="楷体" w:hAnsi="楷体" w:eastAsia="楷体"/>
          <w:szCs w:val="21"/>
          <w:lang w:val="en-US" w:eastAsia="zh-CN"/>
        </w:rPr>
        <w:t>timestamp=1690423914247</w:t>
      </w:r>
      <w:r>
        <w:rPr>
          <w:rFonts w:hint="eastAsia" w:ascii="楷体" w:hAnsi="楷体" w:eastAsia="楷体"/>
          <w:szCs w:val="21"/>
          <w:lang w:val="en-US" w:eastAsia="zh-CN"/>
        </w:rPr>
        <w:t>&amp;</w:t>
      </w:r>
      <w:r>
        <w:rPr>
          <w:rFonts w:hint="eastAsia" w:ascii="楷体" w:hAnsi="楷体" w:eastAsia="楷体"/>
          <w:szCs w:val="21"/>
        </w:rPr>
        <w:t>params=f2fa655feb191fd641878d947cb3d10183d8d203d27db8b05da90a8d8d25603126fb25ca11715d297ac86a11f066c18024eff7877b83ea722c3d72cafce29578292a67f136109869a09180aebee149cc02c323e106bc57d691567accd7f66abe61e14c490027da8c8452ff06fc19f06352e0b416e883c148be86810d55bfaf74f340ee42e0b777124145cfc90240e056</w:t>
      </w:r>
      <w:r>
        <w:rPr>
          <w:rFonts w:hint="eastAsia"/>
          <w:sz w:val="24"/>
          <w:lang w:val="en-US" w:eastAsia="zh-CN"/>
        </w:rPr>
        <w:t>如何生成加密数据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7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areaCode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地区编码（12位）（必填）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areaLever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地区等级（必填）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519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vertAlign w:val="baseline"/>
                <w:lang w:val="en-US" w:eastAsia="zh-CN"/>
              </w:rPr>
              <w:t>schType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schId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grade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className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year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学年（必填）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rounds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轮次（必填）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birthStart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出生日期开始范围时间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birthEnd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出生日期结束范围时间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replantStart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补种日期开始时间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  <w:t>replantEnd</w:t>
            </w:r>
          </w:p>
        </w:tc>
        <w:tc>
          <w:tcPr>
            <w:tcW w:w="7003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补种日期结束时间</w:t>
            </w:r>
          </w:p>
        </w:tc>
      </w:tr>
    </w:tbl>
    <w:p>
      <w:pPr>
        <w:spacing w:line="360" w:lineRule="auto"/>
        <w:ind w:firstLine="240" w:firstLineChars="1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请求参数组装成json字符串，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"appKey"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sxReportKey001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"secret":"</w:t>
      </w:r>
      <w:r>
        <w:rPr>
          <w:rFonts w:hint="eastAsia" w:ascii="Consolas" w:hAnsi="Consolas" w:eastAsia="宋体"/>
          <w:color w:val="000080"/>
          <w:sz w:val="20"/>
          <w:szCs w:val="24"/>
          <w:lang w:eastAsia="zh-CN"/>
        </w:rPr>
        <w:t>cb0ca1baca9efff2b4a6f8a6337182de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",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schType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0</w:t>
      </w:r>
      <w:r>
        <w:rPr>
          <w:rFonts w:hint="eastAsia" w:ascii="Consolas" w:hAnsi="Consolas" w:eastAsia="Consolas"/>
          <w:color w:val="000080"/>
          <w:sz w:val="20"/>
          <w:szCs w:val="24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"areaCode"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"330225310100",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areaLever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0080"/>
          <w:sz w:val="20"/>
          <w:szCs w:val="24"/>
        </w:rPr>
        <w:t>"4"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schId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0080"/>
          <w:sz w:val="20"/>
          <w:szCs w:val="24"/>
        </w:rPr>
        <w:t>"4"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grade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val="en-US" w:eastAsia="zh-CN"/>
        </w:rPr>
        <w:t>0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className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val="en-US" w:eastAsia="zh-CN"/>
        </w:rPr>
        <w:t>测试班级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year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：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宋体"/>
          <w:color w:val="000080"/>
          <w:sz w:val="20"/>
          <w:szCs w:val="24"/>
          <w:lang w:val="en-US" w:eastAsia="zh-CN"/>
        </w:rPr>
        <w:t>2023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rounds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" 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 "1",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birthStart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" 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shd w:val="clear" w:color="auto" w:fill="E8F2FE"/>
        </w:rPr>
        <w:t>2018-07-08</w:t>
      </w:r>
      <w:r>
        <w:rPr>
          <w:rFonts w:hint="eastAsia" w:ascii="Consolas" w:hAnsi="Consolas" w:eastAsia="Consolas"/>
          <w:color w:val="000080"/>
          <w:sz w:val="20"/>
          <w:szCs w:val="24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birthEnd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shd w:val="clear" w:color="auto" w:fill="E8F2FE"/>
        </w:rPr>
        <w:t>2018-07-</w:t>
      </w:r>
      <w:r>
        <w:rPr>
          <w:rFonts w:hint="eastAsia" w:ascii="Consolas" w:hAnsi="Consolas" w:eastAsia="宋体"/>
          <w:color w:val="000080"/>
          <w:sz w:val="20"/>
          <w:szCs w:val="24"/>
          <w:shd w:val="clear" w:color="auto" w:fill="E8F2FE"/>
          <w:lang w:val="en-US" w:eastAsia="zh-CN"/>
        </w:rPr>
        <w:t>2</w:t>
      </w:r>
      <w:r>
        <w:rPr>
          <w:rFonts w:hint="eastAsia" w:ascii="Consolas" w:hAnsi="Consolas" w:eastAsia="Consolas"/>
          <w:color w:val="000080"/>
          <w:sz w:val="20"/>
          <w:szCs w:val="24"/>
          <w:shd w:val="clear" w:color="auto" w:fill="E8F2FE"/>
        </w:rPr>
        <w:t>8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replantStart</w:t>
      </w:r>
      <w:r>
        <w:rPr>
          <w:rFonts w:hint="eastAsia" w:ascii="Consolas" w:hAnsi="Consolas" w:eastAsia="Consolas"/>
          <w:color w:val="000080"/>
          <w:sz w:val="20"/>
          <w:szCs w:val="24"/>
        </w:rPr>
        <w:t xml:space="preserve">" 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shd w:val="clear" w:color="auto" w:fill="E8F2FE"/>
        </w:rPr>
        <w:t>2018-07-08</w:t>
      </w:r>
      <w:r>
        <w:rPr>
          <w:rFonts w:hint="eastAsia" w:ascii="Consolas" w:hAnsi="Consolas" w:eastAsia="Consolas"/>
          <w:color w:val="000080"/>
          <w:sz w:val="20"/>
          <w:szCs w:val="24"/>
        </w:rPr>
        <w:t>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default" w:ascii="Consolas" w:hAnsi="Consolas" w:eastAsia="Consolas"/>
          <w:color w:val="000080"/>
          <w:sz w:val="20"/>
          <w:szCs w:val="24"/>
          <w:lang w:val="en-US" w:eastAsia="zh-CN"/>
        </w:rPr>
        <w:t>replantEnd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lang w:val="en-US" w:eastAsia="zh-CN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  <w:r>
        <w:rPr>
          <w:rFonts w:hint="eastAsia" w:ascii="Consolas" w:hAnsi="Consolas" w:eastAsia="Consolas"/>
          <w:color w:val="000080"/>
          <w:sz w:val="20"/>
          <w:szCs w:val="24"/>
          <w:shd w:val="clear" w:color="auto" w:fill="E8F2FE"/>
        </w:rPr>
        <w:t>2018-07-</w:t>
      </w:r>
      <w:r>
        <w:rPr>
          <w:rFonts w:hint="eastAsia" w:ascii="Consolas" w:hAnsi="Consolas" w:eastAsia="宋体"/>
          <w:color w:val="000080"/>
          <w:sz w:val="20"/>
          <w:szCs w:val="24"/>
          <w:shd w:val="clear" w:color="auto" w:fill="E8F2FE"/>
          <w:lang w:val="en-US" w:eastAsia="zh-CN"/>
        </w:rPr>
        <w:t>28</w:t>
      </w:r>
      <w:r>
        <w:rPr>
          <w:rFonts w:hint="eastAsia" w:ascii="Consolas" w:hAnsi="Consolas" w:eastAsia="Consolas"/>
          <w:color w:val="000080"/>
          <w:sz w:val="20"/>
          <w:szCs w:val="24"/>
        </w:rPr>
        <w:t>"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80"/>
          <w:sz w:val="20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80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}</w:t>
      </w:r>
    </w:p>
    <w:p>
      <w:pPr>
        <w:pStyle w:val="15"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sz w:val="24"/>
        </w:rPr>
      </w:pPr>
      <w:r>
        <w:rPr>
          <w:rFonts w:hint="eastAsia"/>
          <w:sz w:val="24"/>
        </w:rPr>
        <w:t xml:space="preserve"> 响应参数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响应方式：</w:t>
      </w:r>
      <w:r>
        <w:rPr>
          <w:sz w:val="24"/>
        </w:rPr>
        <w:t>application/json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name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疫苗种类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needVacNum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需补种剂次数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vacNum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补种剂次数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</w:pPr>
            <w:r>
              <w:rPr>
                <w:rFonts w:hint="eastAsia" w:ascii="Consolas" w:hAnsi="Consolas" w:eastAsia="Consolas"/>
                <w:color w:val="000080"/>
                <w:sz w:val="20"/>
                <w:szCs w:val="24"/>
                <w:shd w:val="clear" w:color="auto" w:fill="E8F2FE"/>
              </w:rPr>
              <w:t>vacRate</w:t>
            </w:r>
          </w:p>
        </w:tc>
        <w:tc>
          <w:tcPr>
            <w:tcW w:w="6211" w:type="dxa"/>
          </w:tcPr>
          <w:p>
            <w:pPr>
              <w:pStyle w:val="15"/>
              <w:numPr>
                <w:ilvl w:val="0"/>
                <w:numId w:val="0"/>
              </w:numPr>
              <w:spacing w:line="360" w:lineRule="auto"/>
              <w:jc w:val="left"/>
              <w:outlineLvl w:val="1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补种率</w:t>
            </w:r>
          </w:p>
        </w:tc>
      </w:tr>
    </w:tbl>
    <w:p>
      <w:pPr>
        <w:widowControl/>
        <w:spacing w:line="360" w:lineRule="auto"/>
        <w:jc w:val="left"/>
        <w:rPr>
          <w:rFonts w:hint="eastAsia" w:ascii="楷体" w:hAnsi="楷体" w:eastAsia="楷体"/>
          <w:szCs w:val="21"/>
          <w:lang w:val="en-US" w:eastAsia="zh-CN"/>
        </w:rPr>
      </w:pPr>
      <w:r>
        <w:rPr>
          <w:rFonts w:hint="eastAsia" w:ascii="楷体" w:hAnsi="楷体" w:eastAsia="楷体"/>
          <w:szCs w:val="21"/>
          <w:lang w:val="en-US" w:eastAsia="zh-CN"/>
        </w:rPr>
        <w:t>解密后的数据：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{</w:t>
      </w:r>
      <w:r>
        <w:rPr>
          <w:rFonts w:hint="eastAsia" w:ascii="Consolas" w:hAnsi="Consolas" w:eastAsia="Consolas"/>
          <w:color w:val="000080"/>
          <w:sz w:val="20"/>
          <w:szCs w:val="24"/>
        </w:rPr>
        <w:t>"success"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"popMsg"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"data"</w:t>
      </w:r>
      <w:r>
        <w:rPr>
          <w:rFonts w:hint="eastAsia" w:ascii="Consolas" w:hAnsi="Consolas" w:eastAsia="Consolas"/>
          <w:color w:val="000000"/>
          <w:sz w:val="20"/>
          <w:szCs w:val="24"/>
        </w:rPr>
        <w:t>:{</w:t>
      </w:r>
      <w:r>
        <w:rPr>
          <w:rFonts w:hint="eastAsia" w:ascii="Consolas" w:hAnsi="Consolas" w:eastAsia="Consolas"/>
          <w:color w:val="000080"/>
          <w:sz w:val="20"/>
          <w:szCs w:val="24"/>
        </w:rPr>
        <w:t>"pageNum"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"pageSize"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"size"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"startRow"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"endRow"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"total"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"pages"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"list"</w:t>
      </w:r>
      <w:r>
        <w:rPr>
          <w:rFonts w:hint="eastAsia" w:ascii="Consolas" w:hAnsi="Consolas" w:eastAsia="Consolas"/>
          <w:color w:val="000000"/>
          <w:sz w:val="20"/>
          <w:szCs w:val="24"/>
        </w:rPr>
        <w:t>:[{</w:t>
      </w:r>
      <w:r>
        <w:rPr>
          <w:rFonts w:hint="eastAsia" w:ascii="Consolas" w:hAnsi="Consolas" w:eastAsia="Consolas"/>
          <w:color w:val="000080"/>
          <w:sz w:val="20"/>
          <w:szCs w:val="24"/>
        </w:rPr>
        <w:t>"name"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"卡介苗"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"needVacNum"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"vacNum"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"vacRate"</w:t>
      </w:r>
      <w:r>
        <w:rPr>
          <w:rFonts w:hint="eastAsia" w:ascii="Consolas" w:hAnsi="Consolas" w:eastAsia="Consolas"/>
          <w:color w:val="000000"/>
          <w:sz w:val="20"/>
          <w:szCs w:val="24"/>
        </w:rPr>
        <w:t>:</w:t>
      </w:r>
      <w:r>
        <w:rPr>
          <w:rFonts w:hint="eastAsia" w:ascii="Consolas" w:hAnsi="Consolas" w:eastAsia="Consolas"/>
          <w:color w:val="000080"/>
          <w:sz w:val="20"/>
          <w:szCs w:val="24"/>
        </w:rPr>
        <w:t>"0.00%"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"prePage"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"nextPage"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"isFirstPage"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"isLastPage"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:true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"hasPreviousPage"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"hasNextPage"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:false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"navigatePages"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:8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"navigatepageNums"</w:t>
      </w:r>
      <w:r>
        <w:rPr>
          <w:rFonts w:hint="eastAsia" w:ascii="Consolas" w:hAnsi="Consolas" w:eastAsia="Consolas"/>
          <w:color w:val="000000"/>
          <w:sz w:val="20"/>
          <w:szCs w:val="24"/>
        </w:rPr>
        <w:t>:[</w:t>
      </w:r>
      <w:r>
        <w:rPr>
          <w:rFonts w:hint="eastAsia" w:ascii="Consolas" w:hAnsi="Consolas" w:eastAsia="Consolas"/>
          <w:color w:val="0000FF"/>
          <w:sz w:val="20"/>
          <w:szCs w:val="24"/>
        </w:rPr>
        <w:t>1</w:t>
      </w:r>
      <w:r>
        <w:rPr>
          <w:rFonts w:hint="eastAsia" w:ascii="Consolas" w:hAnsi="Consolas" w:eastAsia="Consolas"/>
          <w:color w:val="000000"/>
          <w:sz w:val="20"/>
          <w:szCs w:val="24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"navigateFirstPage"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"navigateLastPage"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"firstPage"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"lastPage"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:1</w:t>
      </w:r>
      <w:r>
        <w:rPr>
          <w:rFonts w:hint="eastAsia" w:ascii="Consolas" w:hAnsi="Consolas" w:eastAsia="Consolas"/>
          <w:color w:val="000000"/>
          <w:sz w:val="20"/>
          <w:szCs w:val="24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"sec"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:0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FF"/>
          <w:sz w:val="20"/>
          <w:szCs w:val="24"/>
        </w:rPr>
        <w:t>006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"code"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:null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</w:p>
    <w:p>
      <w:pPr>
        <w:widowControl/>
        <w:spacing w:line="360" w:lineRule="auto"/>
        <w:jc w:val="left"/>
        <w:rPr>
          <w:rFonts w:hint="default" w:ascii="楷体" w:hAnsi="楷体" w:eastAsia="楷体"/>
          <w:szCs w:val="21"/>
          <w:lang w:val="en-US" w:eastAsia="zh-CN"/>
        </w:rPr>
      </w:pPr>
      <w:r>
        <w:rPr>
          <w:rFonts w:hint="eastAsia" w:ascii="Consolas" w:hAnsi="Consolas" w:eastAsia="Consolas"/>
          <w:color w:val="000080"/>
          <w:sz w:val="20"/>
          <w:szCs w:val="24"/>
        </w:rPr>
        <w:t>"errorCode"</w:t>
      </w:r>
      <w:r>
        <w:rPr>
          <w:rFonts w:hint="eastAsia" w:ascii="Consolas" w:hAnsi="Consolas" w:eastAsia="Consolas"/>
          <w:b/>
          <w:color w:val="000080"/>
          <w:sz w:val="20"/>
          <w:szCs w:val="24"/>
        </w:rPr>
        <w:t>:null</w:t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widowControl/>
        <w:numPr>
          <w:ilvl w:val="0"/>
          <w:numId w:val="3"/>
        </w:numPr>
        <w:spacing w:line="360" w:lineRule="auto"/>
        <w:ind w:left="425" w:hanging="425"/>
        <w:jc w:val="left"/>
        <w:rPr>
          <w:rFonts w:ascii="宋体" w:hAnsi="宋体" w:eastAsia="宋体"/>
          <w:sz w:val="24"/>
        </w:rPr>
      </w:pPr>
      <w:r>
        <w:rPr>
          <w:rFonts w:hint="eastAsia" w:asciiTheme="minorHAnsi" w:hAnsiTheme="minorHAnsi" w:eastAsiaTheme="minorEastAsia"/>
          <w:sz w:val="24"/>
          <w:lang w:val="en-US" w:eastAsia="zh-CN"/>
        </w:rPr>
        <w:t>如何解密响应数据</w:t>
      </w:r>
    </w:p>
    <w:p>
      <w:pPr>
        <w:widowControl/>
        <w:numPr>
          <w:ilvl w:val="-1"/>
          <w:numId w:val="0"/>
        </w:numPr>
        <w:spacing w:line="360" w:lineRule="auto"/>
        <w:ind w:left="0" w:firstLine="420"/>
        <w:jc w:val="left"/>
        <w:rPr>
          <w:rFonts w:hint="default" w:asciiTheme="minorHAnsi" w:hAnsiTheme="minorHAnsi" w:eastAsiaTheme="minorEastAsia"/>
          <w:sz w:val="24"/>
          <w:lang w:val="en-US" w:eastAsia="zh-CN"/>
        </w:rPr>
      </w:pPr>
      <w:r>
        <w:rPr>
          <w:rFonts w:hint="eastAsia" w:asciiTheme="minorHAnsi" w:hAnsiTheme="minorHAnsi" w:eastAsiaTheme="minorEastAsia"/>
          <w:sz w:val="24"/>
          <w:lang w:val="en-US" w:eastAsia="zh-CN"/>
        </w:rPr>
        <w:t>响应数据</w:t>
      </w:r>
      <w:r>
        <w:rPr>
          <w:rFonts w:hint="eastAsia"/>
          <w:sz w:val="24"/>
          <w:lang w:val="en-US" w:eastAsia="zh-CN"/>
        </w:rPr>
        <w:t>同样使用国密SM4算法解密，</w:t>
      </w:r>
      <w:r>
        <w:rPr>
          <w:rFonts w:hint="eastAsia" w:asciiTheme="minorHAnsi" w:hAnsiTheme="minorHAnsi" w:eastAsiaTheme="minorEastAsia"/>
          <w:sz w:val="24"/>
          <w:lang w:val="en-US" w:eastAsia="zh-CN"/>
        </w:rPr>
        <w:t>密钥、模式</w:t>
      </w:r>
      <w:r>
        <w:rPr>
          <w:rFonts w:hint="eastAsia"/>
          <w:sz w:val="24"/>
          <w:lang w:val="en-US" w:eastAsia="zh-CN"/>
        </w:rPr>
        <w:t>ECB</w:t>
      </w:r>
      <w:r>
        <w:rPr>
          <w:rFonts w:hint="eastAsia" w:asciiTheme="minorHAnsi" w:hAnsiTheme="minorHAnsi" w:eastAsiaTheme="minorEastAsia"/>
          <w:sz w:val="24"/>
          <w:lang w:val="en-US" w:eastAsia="zh-CN"/>
        </w:rPr>
        <w:t>、补码方式PKCS5Padding</w:t>
      </w:r>
      <w:r>
        <w:rPr>
          <w:rFonts w:hint="eastAsia"/>
          <w:sz w:val="24"/>
          <w:lang w:val="en-US" w:eastAsia="zh-CN"/>
        </w:rPr>
        <w:t>保持相同。</w:t>
      </w:r>
    </w:p>
    <w:p>
      <w:pPr>
        <w:widowControl/>
        <w:numPr>
          <w:ilvl w:val="-1"/>
          <w:numId w:val="0"/>
        </w:numPr>
        <w:spacing w:line="360" w:lineRule="auto"/>
        <w:ind w:left="0" w:firstLine="420"/>
        <w:jc w:val="left"/>
        <w:rPr>
          <w:ins w:id="0" w:author="weisw" w:date="2022-08-24T09:46:12Z"/>
          <w:rFonts w:ascii="宋体" w:hAnsi="宋体" w:eastAsia="宋体"/>
          <w:sz w:val="24"/>
        </w:rPr>
      </w:pPr>
    </w:p>
    <w:p>
      <w:pPr>
        <w:widowControl/>
        <w:numPr>
          <w:ilvl w:val="-1"/>
          <w:numId w:val="0"/>
        </w:numPr>
        <w:spacing w:line="240" w:lineRule="auto"/>
        <w:ind w:left="0" w:firstLine="0"/>
        <w:jc w:val="left"/>
        <w:rPr>
          <w:rFonts w:ascii="宋体" w:hAnsi="宋体" w:eastAsia="宋体"/>
          <w:sz w:val="24"/>
        </w:rPr>
        <w:pPrChange w:id="1" w:author="weisw" w:date="2022-08-24T09:49:28Z">
          <w:pPr>
            <w:widowControl/>
            <w:numPr>
              <w:ilvl w:val="-1"/>
              <w:numId w:val="0"/>
            </w:numPr>
            <w:spacing w:line="360" w:lineRule="auto"/>
            <w:ind w:left="0" w:firstLine="420"/>
            <w:jc w:val="left"/>
          </w:pPr>
        </w:pPrChange>
      </w:pPr>
      <w:ins w:id="2" w:author="weisw" w:date="2022-08-24T09:49:25Z">
        <w:r>
          <w:rPr>
            <w:rFonts w:ascii="宋体" w:hAnsi="宋体" w:eastAsia="宋体"/>
            <w:sz w:val="24"/>
          </w:rPr>
          <w:br w:type="page"/>
        </w:r>
      </w:ins>
    </w:p>
    <w:p>
      <w:pPr>
        <w:widowControl/>
        <w:spacing w:line="360" w:lineRule="auto"/>
        <w:jc w:val="left"/>
        <w:outlineLvl w:val="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附录A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响</w:t>
      </w:r>
      <w:bookmarkStart w:id="0" w:name="响应代码表"/>
      <w:bookmarkEnd w:id="0"/>
      <w:r>
        <w:rPr>
          <w:rFonts w:hint="eastAsia" w:ascii="宋体" w:hAnsi="宋体" w:eastAsia="宋体"/>
          <w:sz w:val="24"/>
        </w:rPr>
        <w:t>应代码表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7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代码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400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请求的格式不符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401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请求的数据签名不匹配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404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未找到该资源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500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服务器内部错误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503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服务器正忙，请稍后再试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1001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系统异常，无法继续执行操作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1002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用户认证失败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1003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系统繁忙，请稍后再试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1004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未携带授权信息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1005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错误的账号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1006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错误的密码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1007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无权限访问资源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2001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缺少必填参数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2002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参数校验不通过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3001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数据不存在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70C0"/>
                <w:sz w:val="24"/>
              </w:rPr>
            </w:pPr>
            <w:r>
              <w:rPr>
                <w:rFonts w:hint="eastAsia" w:ascii="宋体" w:hAnsi="宋体" w:eastAsia="宋体"/>
                <w:color w:val="0070C0"/>
                <w:sz w:val="24"/>
              </w:rPr>
              <w:t>4</w:t>
            </w:r>
            <w:r>
              <w:rPr>
                <w:rFonts w:ascii="宋体" w:hAnsi="宋体" w:eastAsia="宋体"/>
                <w:color w:val="0070C0"/>
                <w:sz w:val="24"/>
              </w:rPr>
              <w:t>001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color w:val="0070C0"/>
                <w:sz w:val="24"/>
              </w:rPr>
            </w:pPr>
            <w:r>
              <w:rPr>
                <w:rFonts w:hint="eastAsia" w:ascii="宋体" w:hAnsi="宋体" w:eastAsia="宋体"/>
                <w:color w:val="0070C0"/>
                <w:sz w:val="24"/>
              </w:rPr>
              <w:t>抱歉，已超过请求频率限制，请稍后再试！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70C0"/>
                <w:sz w:val="24"/>
              </w:rPr>
            </w:pPr>
            <w:r>
              <w:rPr>
                <w:rFonts w:hint="eastAsia" w:ascii="宋体" w:hAnsi="宋体" w:eastAsia="宋体"/>
                <w:color w:val="0070C0"/>
                <w:sz w:val="24"/>
              </w:rPr>
              <w:t>4</w:t>
            </w:r>
            <w:r>
              <w:rPr>
                <w:rFonts w:ascii="宋体" w:hAnsi="宋体" w:eastAsia="宋体"/>
                <w:color w:val="0070C0"/>
                <w:sz w:val="24"/>
              </w:rPr>
              <w:t>002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color w:val="0070C0"/>
                <w:sz w:val="24"/>
              </w:rPr>
            </w:pPr>
            <w:r>
              <w:rPr>
                <w:rFonts w:hint="eastAsia" w:ascii="宋体" w:hAnsi="宋体" w:eastAsia="宋体"/>
                <w:color w:val="0070C0"/>
                <w:sz w:val="24"/>
              </w:rPr>
              <w:t>抱歉，当前系统并发访问量过大，请稍后再试！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9999</w:t>
            </w:r>
          </w:p>
        </w:tc>
        <w:tc>
          <w:tcPr>
            <w:tcW w:w="7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未知异常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第</w:t>
    </w:r>
    <w:sdt>
      <w:sdtPr>
        <w:id w:val="126286291"/>
      </w:sdtPr>
      <w:sdtContent>
        <w:sdt>
          <w:sdtPr>
            <w:id w:val="1728636285"/>
          </w:sdtPr>
          <w:sdtContent>
            <w: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  <w: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AC8E5F"/>
    <w:multiLevelType w:val="singleLevel"/>
    <w:tmpl w:val="34AC8E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00A02CC"/>
    <w:multiLevelType w:val="multilevel"/>
    <w:tmpl w:val="400A02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92D18DE"/>
    <w:multiLevelType w:val="singleLevel"/>
    <w:tmpl w:val="692D18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eisw">
    <w15:presenceInfo w15:providerId="None" w15:userId="weis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xYjFlNzQ0NWRmZDUyMjFiNzg4NmIwYWE2ODMzYzgifQ=="/>
  </w:docVars>
  <w:rsids>
    <w:rsidRoot w:val="00172A27"/>
    <w:rsid w:val="00002A56"/>
    <w:rsid w:val="000043B3"/>
    <w:rsid w:val="00007FC6"/>
    <w:rsid w:val="0001260F"/>
    <w:rsid w:val="00014DA5"/>
    <w:rsid w:val="00016612"/>
    <w:rsid w:val="000246F1"/>
    <w:rsid w:val="000264F7"/>
    <w:rsid w:val="000271CE"/>
    <w:rsid w:val="00033730"/>
    <w:rsid w:val="00034896"/>
    <w:rsid w:val="000357F8"/>
    <w:rsid w:val="000376E3"/>
    <w:rsid w:val="000429D5"/>
    <w:rsid w:val="00042F51"/>
    <w:rsid w:val="000461F5"/>
    <w:rsid w:val="00050E55"/>
    <w:rsid w:val="000723F6"/>
    <w:rsid w:val="00076C46"/>
    <w:rsid w:val="0009197E"/>
    <w:rsid w:val="00091BB9"/>
    <w:rsid w:val="00094612"/>
    <w:rsid w:val="000A0CBD"/>
    <w:rsid w:val="000A31D1"/>
    <w:rsid w:val="000B2A2F"/>
    <w:rsid w:val="000B5684"/>
    <w:rsid w:val="000C4CD5"/>
    <w:rsid w:val="000C706E"/>
    <w:rsid w:val="000D476A"/>
    <w:rsid w:val="000E6BB4"/>
    <w:rsid w:val="000F0D0A"/>
    <w:rsid w:val="000F0E8E"/>
    <w:rsid w:val="000F440A"/>
    <w:rsid w:val="00100634"/>
    <w:rsid w:val="00104A0E"/>
    <w:rsid w:val="0010685A"/>
    <w:rsid w:val="00110F88"/>
    <w:rsid w:val="00113591"/>
    <w:rsid w:val="001213A4"/>
    <w:rsid w:val="00121E30"/>
    <w:rsid w:val="001364FC"/>
    <w:rsid w:val="00151875"/>
    <w:rsid w:val="00161393"/>
    <w:rsid w:val="00174A96"/>
    <w:rsid w:val="00175A4F"/>
    <w:rsid w:val="0018629F"/>
    <w:rsid w:val="00186E2D"/>
    <w:rsid w:val="001A18CE"/>
    <w:rsid w:val="001A6B16"/>
    <w:rsid w:val="001A7147"/>
    <w:rsid w:val="001B1263"/>
    <w:rsid w:val="001B20A0"/>
    <w:rsid w:val="001C4F7E"/>
    <w:rsid w:val="001D64F7"/>
    <w:rsid w:val="001D743A"/>
    <w:rsid w:val="001E1194"/>
    <w:rsid w:val="001F0A9F"/>
    <w:rsid w:val="001F5C49"/>
    <w:rsid w:val="001F7C74"/>
    <w:rsid w:val="002041CA"/>
    <w:rsid w:val="002054D4"/>
    <w:rsid w:val="00210F05"/>
    <w:rsid w:val="00212292"/>
    <w:rsid w:val="002144F5"/>
    <w:rsid w:val="0022181C"/>
    <w:rsid w:val="00225BCB"/>
    <w:rsid w:val="002275F3"/>
    <w:rsid w:val="002336FB"/>
    <w:rsid w:val="002411F8"/>
    <w:rsid w:val="00241E09"/>
    <w:rsid w:val="0024273D"/>
    <w:rsid w:val="00250509"/>
    <w:rsid w:val="00252464"/>
    <w:rsid w:val="002543BC"/>
    <w:rsid w:val="00262DE1"/>
    <w:rsid w:val="00263A4E"/>
    <w:rsid w:val="002665DD"/>
    <w:rsid w:val="002767A9"/>
    <w:rsid w:val="00283506"/>
    <w:rsid w:val="0028778A"/>
    <w:rsid w:val="00287D48"/>
    <w:rsid w:val="0029116A"/>
    <w:rsid w:val="00292501"/>
    <w:rsid w:val="00292589"/>
    <w:rsid w:val="00294959"/>
    <w:rsid w:val="002A31FD"/>
    <w:rsid w:val="002B662C"/>
    <w:rsid w:val="002C1F36"/>
    <w:rsid w:val="002C4A58"/>
    <w:rsid w:val="002C52BA"/>
    <w:rsid w:val="002D0B1E"/>
    <w:rsid w:val="002F7451"/>
    <w:rsid w:val="00307A95"/>
    <w:rsid w:val="003100EF"/>
    <w:rsid w:val="00313327"/>
    <w:rsid w:val="0031514E"/>
    <w:rsid w:val="00315E16"/>
    <w:rsid w:val="00317641"/>
    <w:rsid w:val="003227AB"/>
    <w:rsid w:val="00327AAA"/>
    <w:rsid w:val="0033405A"/>
    <w:rsid w:val="0034003B"/>
    <w:rsid w:val="00341BF0"/>
    <w:rsid w:val="003455E7"/>
    <w:rsid w:val="0035206D"/>
    <w:rsid w:val="00356C9B"/>
    <w:rsid w:val="00361CF9"/>
    <w:rsid w:val="0039341D"/>
    <w:rsid w:val="00397A52"/>
    <w:rsid w:val="003A30EA"/>
    <w:rsid w:val="003B1541"/>
    <w:rsid w:val="003B2ED0"/>
    <w:rsid w:val="003C2CE8"/>
    <w:rsid w:val="003D0AD7"/>
    <w:rsid w:val="003D20A7"/>
    <w:rsid w:val="003D3A14"/>
    <w:rsid w:val="003E0588"/>
    <w:rsid w:val="003E1AE5"/>
    <w:rsid w:val="003E5B19"/>
    <w:rsid w:val="004002C7"/>
    <w:rsid w:val="004023B5"/>
    <w:rsid w:val="00403B01"/>
    <w:rsid w:val="00405BB1"/>
    <w:rsid w:val="004115D2"/>
    <w:rsid w:val="00413431"/>
    <w:rsid w:val="00413669"/>
    <w:rsid w:val="00415DD7"/>
    <w:rsid w:val="00416146"/>
    <w:rsid w:val="00423FA0"/>
    <w:rsid w:val="0043255F"/>
    <w:rsid w:val="004373F2"/>
    <w:rsid w:val="0044042C"/>
    <w:rsid w:val="00441049"/>
    <w:rsid w:val="00446F94"/>
    <w:rsid w:val="0045648F"/>
    <w:rsid w:val="00457A74"/>
    <w:rsid w:val="00461EFF"/>
    <w:rsid w:val="00462F8C"/>
    <w:rsid w:val="0046774B"/>
    <w:rsid w:val="00470299"/>
    <w:rsid w:val="00490151"/>
    <w:rsid w:val="0049765E"/>
    <w:rsid w:val="004A5641"/>
    <w:rsid w:val="004B73A1"/>
    <w:rsid w:val="004B758C"/>
    <w:rsid w:val="004C01B1"/>
    <w:rsid w:val="004C151D"/>
    <w:rsid w:val="004C36CA"/>
    <w:rsid w:val="004C444D"/>
    <w:rsid w:val="004D42B6"/>
    <w:rsid w:val="004D547C"/>
    <w:rsid w:val="004D589C"/>
    <w:rsid w:val="004D68A0"/>
    <w:rsid w:val="004D7AC5"/>
    <w:rsid w:val="004E2A5F"/>
    <w:rsid w:val="004E460B"/>
    <w:rsid w:val="004F3905"/>
    <w:rsid w:val="004F6305"/>
    <w:rsid w:val="004F76A7"/>
    <w:rsid w:val="004F78CE"/>
    <w:rsid w:val="00500998"/>
    <w:rsid w:val="00507684"/>
    <w:rsid w:val="00510CCB"/>
    <w:rsid w:val="00514BD0"/>
    <w:rsid w:val="00521049"/>
    <w:rsid w:val="005240AA"/>
    <w:rsid w:val="005254D3"/>
    <w:rsid w:val="00544CEB"/>
    <w:rsid w:val="00546D52"/>
    <w:rsid w:val="00550CAE"/>
    <w:rsid w:val="00555968"/>
    <w:rsid w:val="00564CAD"/>
    <w:rsid w:val="00565EAC"/>
    <w:rsid w:val="0057185D"/>
    <w:rsid w:val="00571AE9"/>
    <w:rsid w:val="00576FE7"/>
    <w:rsid w:val="00577D04"/>
    <w:rsid w:val="00577FF9"/>
    <w:rsid w:val="00580B02"/>
    <w:rsid w:val="00584256"/>
    <w:rsid w:val="005868C4"/>
    <w:rsid w:val="00587B32"/>
    <w:rsid w:val="00592042"/>
    <w:rsid w:val="005A397B"/>
    <w:rsid w:val="005A57E0"/>
    <w:rsid w:val="005A60AA"/>
    <w:rsid w:val="005B38CD"/>
    <w:rsid w:val="005B436A"/>
    <w:rsid w:val="005C4163"/>
    <w:rsid w:val="005C442C"/>
    <w:rsid w:val="005C6AA3"/>
    <w:rsid w:val="005D15DE"/>
    <w:rsid w:val="005D21B0"/>
    <w:rsid w:val="005D3BB2"/>
    <w:rsid w:val="005D3C48"/>
    <w:rsid w:val="005D3EF5"/>
    <w:rsid w:val="005D6E06"/>
    <w:rsid w:val="005E0156"/>
    <w:rsid w:val="005E052B"/>
    <w:rsid w:val="005E1F69"/>
    <w:rsid w:val="005E7FBA"/>
    <w:rsid w:val="005F4822"/>
    <w:rsid w:val="00607022"/>
    <w:rsid w:val="0061018B"/>
    <w:rsid w:val="006105FE"/>
    <w:rsid w:val="0061243F"/>
    <w:rsid w:val="006137DE"/>
    <w:rsid w:val="006219BA"/>
    <w:rsid w:val="00624805"/>
    <w:rsid w:val="006257CF"/>
    <w:rsid w:val="00627E45"/>
    <w:rsid w:val="00633738"/>
    <w:rsid w:val="006378C9"/>
    <w:rsid w:val="00642664"/>
    <w:rsid w:val="0064486A"/>
    <w:rsid w:val="006472B4"/>
    <w:rsid w:val="0065233F"/>
    <w:rsid w:val="00661FAF"/>
    <w:rsid w:val="00662451"/>
    <w:rsid w:val="00671882"/>
    <w:rsid w:val="006748D7"/>
    <w:rsid w:val="00674B86"/>
    <w:rsid w:val="006849BD"/>
    <w:rsid w:val="00690C2C"/>
    <w:rsid w:val="006951D4"/>
    <w:rsid w:val="006A358E"/>
    <w:rsid w:val="006C47F9"/>
    <w:rsid w:val="006C68AC"/>
    <w:rsid w:val="006D6502"/>
    <w:rsid w:val="006F33AB"/>
    <w:rsid w:val="006F445B"/>
    <w:rsid w:val="006F4BE6"/>
    <w:rsid w:val="006F5945"/>
    <w:rsid w:val="006F66F0"/>
    <w:rsid w:val="006F760C"/>
    <w:rsid w:val="00710F8D"/>
    <w:rsid w:val="0071109A"/>
    <w:rsid w:val="00713280"/>
    <w:rsid w:val="0071401C"/>
    <w:rsid w:val="00727926"/>
    <w:rsid w:val="007405AB"/>
    <w:rsid w:val="0074181E"/>
    <w:rsid w:val="007531D8"/>
    <w:rsid w:val="00762124"/>
    <w:rsid w:val="007624D2"/>
    <w:rsid w:val="0076527E"/>
    <w:rsid w:val="007654B1"/>
    <w:rsid w:val="00772BC5"/>
    <w:rsid w:val="007769AD"/>
    <w:rsid w:val="00776E6C"/>
    <w:rsid w:val="00776ED1"/>
    <w:rsid w:val="00780DF4"/>
    <w:rsid w:val="00782C47"/>
    <w:rsid w:val="00782D8D"/>
    <w:rsid w:val="00783169"/>
    <w:rsid w:val="00785E75"/>
    <w:rsid w:val="007871E5"/>
    <w:rsid w:val="00790E3E"/>
    <w:rsid w:val="00794082"/>
    <w:rsid w:val="007A7F8A"/>
    <w:rsid w:val="007B77BF"/>
    <w:rsid w:val="007C77A6"/>
    <w:rsid w:val="007D4F91"/>
    <w:rsid w:val="007D6D28"/>
    <w:rsid w:val="007E457B"/>
    <w:rsid w:val="007E7E84"/>
    <w:rsid w:val="007F2CBE"/>
    <w:rsid w:val="007F72C3"/>
    <w:rsid w:val="008116AA"/>
    <w:rsid w:val="00814F27"/>
    <w:rsid w:val="00815A7B"/>
    <w:rsid w:val="00821C8E"/>
    <w:rsid w:val="00823475"/>
    <w:rsid w:val="0082631B"/>
    <w:rsid w:val="00837571"/>
    <w:rsid w:val="008404A7"/>
    <w:rsid w:val="00844EE5"/>
    <w:rsid w:val="00852B5A"/>
    <w:rsid w:val="00852BE1"/>
    <w:rsid w:val="0086151D"/>
    <w:rsid w:val="00881B33"/>
    <w:rsid w:val="0088795E"/>
    <w:rsid w:val="00890C47"/>
    <w:rsid w:val="008915AE"/>
    <w:rsid w:val="008922C5"/>
    <w:rsid w:val="008923D0"/>
    <w:rsid w:val="00894809"/>
    <w:rsid w:val="00895C3C"/>
    <w:rsid w:val="00895E79"/>
    <w:rsid w:val="008A5DBF"/>
    <w:rsid w:val="008B1F53"/>
    <w:rsid w:val="008D370F"/>
    <w:rsid w:val="008D3AB2"/>
    <w:rsid w:val="008E13D2"/>
    <w:rsid w:val="0090456E"/>
    <w:rsid w:val="009045C0"/>
    <w:rsid w:val="0091527F"/>
    <w:rsid w:val="00921C48"/>
    <w:rsid w:val="009272C0"/>
    <w:rsid w:val="0093231C"/>
    <w:rsid w:val="00937BE8"/>
    <w:rsid w:val="00946AC1"/>
    <w:rsid w:val="00951F45"/>
    <w:rsid w:val="0096228A"/>
    <w:rsid w:val="00965D77"/>
    <w:rsid w:val="00966C7E"/>
    <w:rsid w:val="0096706E"/>
    <w:rsid w:val="00970AB4"/>
    <w:rsid w:val="00975E56"/>
    <w:rsid w:val="00984B0D"/>
    <w:rsid w:val="00985677"/>
    <w:rsid w:val="00995E96"/>
    <w:rsid w:val="009A64DE"/>
    <w:rsid w:val="009B045D"/>
    <w:rsid w:val="009B20F1"/>
    <w:rsid w:val="009B2DF2"/>
    <w:rsid w:val="009C29B4"/>
    <w:rsid w:val="009C4B56"/>
    <w:rsid w:val="009C5C4F"/>
    <w:rsid w:val="009E0D33"/>
    <w:rsid w:val="009E4E82"/>
    <w:rsid w:val="009E7F3B"/>
    <w:rsid w:val="00A00636"/>
    <w:rsid w:val="00A07D94"/>
    <w:rsid w:val="00A12741"/>
    <w:rsid w:val="00A13AB9"/>
    <w:rsid w:val="00A144FC"/>
    <w:rsid w:val="00A20575"/>
    <w:rsid w:val="00A25C46"/>
    <w:rsid w:val="00A4082E"/>
    <w:rsid w:val="00A40EA1"/>
    <w:rsid w:val="00A43B73"/>
    <w:rsid w:val="00A52281"/>
    <w:rsid w:val="00A52E56"/>
    <w:rsid w:val="00A541B4"/>
    <w:rsid w:val="00A5517A"/>
    <w:rsid w:val="00A657EA"/>
    <w:rsid w:val="00A70CB9"/>
    <w:rsid w:val="00A76363"/>
    <w:rsid w:val="00A81236"/>
    <w:rsid w:val="00A84655"/>
    <w:rsid w:val="00A849BA"/>
    <w:rsid w:val="00A90BE1"/>
    <w:rsid w:val="00AA09C5"/>
    <w:rsid w:val="00AA1255"/>
    <w:rsid w:val="00AA19A0"/>
    <w:rsid w:val="00AA1B05"/>
    <w:rsid w:val="00AA5218"/>
    <w:rsid w:val="00AA541F"/>
    <w:rsid w:val="00AB1F3C"/>
    <w:rsid w:val="00AB48BF"/>
    <w:rsid w:val="00AC213F"/>
    <w:rsid w:val="00AD0838"/>
    <w:rsid w:val="00AD4D8A"/>
    <w:rsid w:val="00AE4DA3"/>
    <w:rsid w:val="00AF0B74"/>
    <w:rsid w:val="00AF559E"/>
    <w:rsid w:val="00B00558"/>
    <w:rsid w:val="00B03D6C"/>
    <w:rsid w:val="00B05D72"/>
    <w:rsid w:val="00B14ABA"/>
    <w:rsid w:val="00B14C16"/>
    <w:rsid w:val="00B15AA9"/>
    <w:rsid w:val="00B16323"/>
    <w:rsid w:val="00B24472"/>
    <w:rsid w:val="00B25B58"/>
    <w:rsid w:val="00B25ECA"/>
    <w:rsid w:val="00B3001A"/>
    <w:rsid w:val="00B321A2"/>
    <w:rsid w:val="00B444F8"/>
    <w:rsid w:val="00B44F13"/>
    <w:rsid w:val="00B46341"/>
    <w:rsid w:val="00B501EF"/>
    <w:rsid w:val="00B50CE6"/>
    <w:rsid w:val="00B53DFF"/>
    <w:rsid w:val="00B55DC4"/>
    <w:rsid w:val="00B57951"/>
    <w:rsid w:val="00B60625"/>
    <w:rsid w:val="00B734BE"/>
    <w:rsid w:val="00B73C10"/>
    <w:rsid w:val="00B74169"/>
    <w:rsid w:val="00B846D3"/>
    <w:rsid w:val="00B84BB1"/>
    <w:rsid w:val="00B873AD"/>
    <w:rsid w:val="00B94D25"/>
    <w:rsid w:val="00BA2BB6"/>
    <w:rsid w:val="00BA30F2"/>
    <w:rsid w:val="00BA331E"/>
    <w:rsid w:val="00BB2FBE"/>
    <w:rsid w:val="00BC6A14"/>
    <w:rsid w:val="00BD09C8"/>
    <w:rsid w:val="00BD4798"/>
    <w:rsid w:val="00BD4F8E"/>
    <w:rsid w:val="00BD6A6B"/>
    <w:rsid w:val="00BE5A70"/>
    <w:rsid w:val="00BE7D18"/>
    <w:rsid w:val="00BF376D"/>
    <w:rsid w:val="00C06111"/>
    <w:rsid w:val="00C07029"/>
    <w:rsid w:val="00C10857"/>
    <w:rsid w:val="00C145AC"/>
    <w:rsid w:val="00C345BD"/>
    <w:rsid w:val="00C4207A"/>
    <w:rsid w:val="00C51D4F"/>
    <w:rsid w:val="00C54275"/>
    <w:rsid w:val="00C64191"/>
    <w:rsid w:val="00C670BB"/>
    <w:rsid w:val="00C67FC2"/>
    <w:rsid w:val="00C70A49"/>
    <w:rsid w:val="00C71021"/>
    <w:rsid w:val="00C7218A"/>
    <w:rsid w:val="00C80A29"/>
    <w:rsid w:val="00C8675D"/>
    <w:rsid w:val="00CB1148"/>
    <w:rsid w:val="00CC1EFE"/>
    <w:rsid w:val="00CC384C"/>
    <w:rsid w:val="00CC4A43"/>
    <w:rsid w:val="00CC4B04"/>
    <w:rsid w:val="00CE4830"/>
    <w:rsid w:val="00CE4E5E"/>
    <w:rsid w:val="00CE571C"/>
    <w:rsid w:val="00CF1343"/>
    <w:rsid w:val="00D04145"/>
    <w:rsid w:val="00D1436C"/>
    <w:rsid w:val="00D2049A"/>
    <w:rsid w:val="00D22F55"/>
    <w:rsid w:val="00D3028A"/>
    <w:rsid w:val="00D31C36"/>
    <w:rsid w:val="00D359BC"/>
    <w:rsid w:val="00D36C51"/>
    <w:rsid w:val="00D442C1"/>
    <w:rsid w:val="00D554E7"/>
    <w:rsid w:val="00D5643B"/>
    <w:rsid w:val="00D6590A"/>
    <w:rsid w:val="00D718CA"/>
    <w:rsid w:val="00D7272A"/>
    <w:rsid w:val="00D73D7D"/>
    <w:rsid w:val="00D765B0"/>
    <w:rsid w:val="00D86D53"/>
    <w:rsid w:val="00D96E4A"/>
    <w:rsid w:val="00DA69E2"/>
    <w:rsid w:val="00DB0215"/>
    <w:rsid w:val="00DB1B0E"/>
    <w:rsid w:val="00DB233D"/>
    <w:rsid w:val="00DC19CB"/>
    <w:rsid w:val="00DC4753"/>
    <w:rsid w:val="00DC52B5"/>
    <w:rsid w:val="00DD059E"/>
    <w:rsid w:val="00DD6286"/>
    <w:rsid w:val="00DD706D"/>
    <w:rsid w:val="00DE02E7"/>
    <w:rsid w:val="00DE2995"/>
    <w:rsid w:val="00DE2A2E"/>
    <w:rsid w:val="00DE33E1"/>
    <w:rsid w:val="00DF1726"/>
    <w:rsid w:val="00DF34FF"/>
    <w:rsid w:val="00DF6AB7"/>
    <w:rsid w:val="00E21373"/>
    <w:rsid w:val="00E23DA4"/>
    <w:rsid w:val="00E2772A"/>
    <w:rsid w:val="00E40D06"/>
    <w:rsid w:val="00E41423"/>
    <w:rsid w:val="00E44B49"/>
    <w:rsid w:val="00E51A99"/>
    <w:rsid w:val="00E51F12"/>
    <w:rsid w:val="00E63C70"/>
    <w:rsid w:val="00E723BE"/>
    <w:rsid w:val="00E72935"/>
    <w:rsid w:val="00E73747"/>
    <w:rsid w:val="00E76399"/>
    <w:rsid w:val="00E7709F"/>
    <w:rsid w:val="00E87C03"/>
    <w:rsid w:val="00E9113D"/>
    <w:rsid w:val="00E92A29"/>
    <w:rsid w:val="00E95440"/>
    <w:rsid w:val="00EA0729"/>
    <w:rsid w:val="00EA2FFC"/>
    <w:rsid w:val="00EC05EA"/>
    <w:rsid w:val="00EC08B0"/>
    <w:rsid w:val="00EC45F1"/>
    <w:rsid w:val="00EC6E07"/>
    <w:rsid w:val="00EC72AB"/>
    <w:rsid w:val="00EE0AD0"/>
    <w:rsid w:val="00EE3717"/>
    <w:rsid w:val="00EE6C89"/>
    <w:rsid w:val="00EE7985"/>
    <w:rsid w:val="00EF05D6"/>
    <w:rsid w:val="00EF1E49"/>
    <w:rsid w:val="00EF3127"/>
    <w:rsid w:val="00EF7963"/>
    <w:rsid w:val="00EF7C90"/>
    <w:rsid w:val="00F04456"/>
    <w:rsid w:val="00F05B59"/>
    <w:rsid w:val="00F05FE6"/>
    <w:rsid w:val="00F14B42"/>
    <w:rsid w:val="00F20D1D"/>
    <w:rsid w:val="00F23BF3"/>
    <w:rsid w:val="00F26317"/>
    <w:rsid w:val="00F30B52"/>
    <w:rsid w:val="00F350FC"/>
    <w:rsid w:val="00F36028"/>
    <w:rsid w:val="00F70071"/>
    <w:rsid w:val="00F71671"/>
    <w:rsid w:val="00F72E54"/>
    <w:rsid w:val="00F81A8C"/>
    <w:rsid w:val="00F928AE"/>
    <w:rsid w:val="00F933D6"/>
    <w:rsid w:val="00F96AFC"/>
    <w:rsid w:val="00FA5964"/>
    <w:rsid w:val="00FB30B9"/>
    <w:rsid w:val="00FB376C"/>
    <w:rsid w:val="00FB4D63"/>
    <w:rsid w:val="00FC53DE"/>
    <w:rsid w:val="00FC597C"/>
    <w:rsid w:val="00FC7087"/>
    <w:rsid w:val="00FD357D"/>
    <w:rsid w:val="00FD3A41"/>
    <w:rsid w:val="00FD5A9D"/>
    <w:rsid w:val="00FE00A5"/>
    <w:rsid w:val="00FE5371"/>
    <w:rsid w:val="00FF1A32"/>
    <w:rsid w:val="00FF3752"/>
    <w:rsid w:val="014F6641"/>
    <w:rsid w:val="016326C6"/>
    <w:rsid w:val="017D4F5C"/>
    <w:rsid w:val="01C7267B"/>
    <w:rsid w:val="01CD21DE"/>
    <w:rsid w:val="01CF7782"/>
    <w:rsid w:val="01D17056"/>
    <w:rsid w:val="01D53E48"/>
    <w:rsid w:val="01E44FDB"/>
    <w:rsid w:val="02496904"/>
    <w:rsid w:val="025E577C"/>
    <w:rsid w:val="025F28B4"/>
    <w:rsid w:val="027F2F56"/>
    <w:rsid w:val="0288005D"/>
    <w:rsid w:val="02930042"/>
    <w:rsid w:val="029A7CC1"/>
    <w:rsid w:val="029A7D90"/>
    <w:rsid w:val="029F53A6"/>
    <w:rsid w:val="02A80FA1"/>
    <w:rsid w:val="02AD7AC3"/>
    <w:rsid w:val="03082F4B"/>
    <w:rsid w:val="0314369E"/>
    <w:rsid w:val="032F7F04"/>
    <w:rsid w:val="03321D76"/>
    <w:rsid w:val="0334789D"/>
    <w:rsid w:val="03526967"/>
    <w:rsid w:val="03547F3F"/>
    <w:rsid w:val="035E4919"/>
    <w:rsid w:val="0365214C"/>
    <w:rsid w:val="037107B6"/>
    <w:rsid w:val="03716D43"/>
    <w:rsid w:val="03870314"/>
    <w:rsid w:val="0394658D"/>
    <w:rsid w:val="03962305"/>
    <w:rsid w:val="03982A0B"/>
    <w:rsid w:val="03A72764"/>
    <w:rsid w:val="03BB1D6C"/>
    <w:rsid w:val="03D80B70"/>
    <w:rsid w:val="03E0112D"/>
    <w:rsid w:val="03F4702C"/>
    <w:rsid w:val="04025D6B"/>
    <w:rsid w:val="040E27E3"/>
    <w:rsid w:val="041D4120"/>
    <w:rsid w:val="0436211C"/>
    <w:rsid w:val="043D6C25"/>
    <w:rsid w:val="045D276B"/>
    <w:rsid w:val="0466617C"/>
    <w:rsid w:val="049727D9"/>
    <w:rsid w:val="04B35139"/>
    <w:rsid w:val="04CD4FB2"/>
    <w:rsid w:val="04E946B7"/>
    <w:rsid w:val="05023E3B"/>
    <w:rsid w:val="0506170D"/>
    <w:rsid w:val="050D4849"/>
    <w:rsid w:val="051072FB"/>
    <w:rsid w:val="051F457C"/>
    <w:rsid w:val="05252294"/>
    <w:rsid w:val="053A4F12"/>
    <w:rsid w:val="054162A1"/>
    <w:rsid w:val="05574366"/>
    <w:rsid w:val="0560706F"/>
    <w:rsid w:val="056A1C9B"/>
    <w:rsid w:val="059705B7"/>
    <w:rsid w:val="05BD23F6"/>
    <w:rsid w:val="05CB200E"/>
    <w:rsid w:val="05D45367"/>
    <w:rsid w:val="05DE1D42"/>
    <w:rsid w:val="05E355AA"/>
    <w:rsid w:val="05EF6BB0"/>
    <w:rsid w:val="0618277C"/>
    <w:rsid w:val="06253E14"/>
    <w:rsid w:val="06257970"/>
    <w:rsid w:val="064062EC"/>
    <w:rsid w:val="064F2C3F"/>
    <w:rsid w:val="06532730"/>
    <w:rsid w:val="065F7326"/>
    <w:rsid w:val="067F1777"/>
    <w:rsid w:val="068E19BA"/>
    <w:rsid w:val="06913258"/>
    <w:rsid w:val="06A44D39"/>
    <w:rsid w:val="06D575E9"/>
    <w:rsid w:val="06E67100"/>
    <w:rsid w:val="07034156"/>
    <w:rsid w:val="071A324D"/>
    <w:rsid w:val="07202197"/>
    <w:rsid w:val="07245E7A"/>
    <w:rsid w:val="0748600C"/>
    <w:rsid w:val="07537408"/>
    <w:rsid w:val="075C1AB8"/>
    <w:rsid w:val="075C73C2"/>
    <w:rsid w:val="077C1812"/>
    <w:rsid w:val="078828AD"/>
    <w:rsid w:val="078B1C7E"/>
    <w:rsid w:val="078C030A"/>
    <w:rsid w:val="078E18E5"/>
    <w:rsid w:val="07B74F40"/>
    <w:rsid w:val="07C05BA3"/>
    <w:rsid w:val="07C75183"/>
    <w:rsid w:val="08183C31"/>
    <w:rsid w:val="082C3F03"/>
    <w:rsid w:val="08421D7D"/>
    <w:rsid w:val="08687FE8"/>
    <w:rsid w:val="088B6CC1"/>
    <w:rsid w:val="088E7737"/>
    <w:rsid w:val="08A6123D"/>
    <w:rsid w:val="08CF1BA3"/>
    <w:rsid w:val="08E21B49"/>
    <w:rsid w:val="08E91129"/>
    <w:rsid w:val="08F43B6F"/>
    <w:rsid w:val="092263E9"/>
    <w:rsid w:val="09246F84"/>
    <w:rsid w:val="09376339"/>
    <w:rsid w:val="094B5940"/>
    <w:rsid w:val="0969226A"/>
    <w:rsid w:val="097D674E"/>
    <w:rsid w:val="09AB63DF"/>
    <w:rsid w:val="09D973F0"/>
    <w:rsid w:val="09E518F1"/>
    <w:rsid w:val="09FC0CD3"/>
    <w:rsid w:val="0A12645E"/>
    <w:rsid w:val="0A161019"/>
    <w:rsid w:val="0A2C336F"/>
    <w:rsid w:val="0A396D69"/>
    <w:rsid w:val="0A4E1144"/>
    <w:rsid w:val="0AC41E4E"/>
    <w:rsid w:val="0AD32091"/>
    <w:rsid w:val="0AF12517"/>
    <w:rsid w:val="0AF12DE1"/>
    <w:rsid w:val="0B077F8D"/>
    <w:rsid w:val="0B3A2FF8"/>
    <w:rsid w:val="0B4C1B26"/>
    <w:rsid w:val="0B5D7BAD"/>
    <w:rsid w:val="0B750D1B"/>
    <w:rsid w:val="0B815649"/>
    <w:rsid w:val="0B907F82"/>
    <w:rsid w:val="0BA852CC"/>
    <w:rsid w:val="0BCE0E4C"/>
    <w:rsid w:val="0BD66ACC"/>
    <w:rsid w:val="0BE33D73"/>
    <w:rsid w:val="0BF202F5"/>
    <w:rsid w:val="0BFC73C5"/>
    <w:rsid w:val="0C063DA0"/>
    <w:rsid w:val="0C2A7A8F"/>
    <w:rsid w:val="0C3A10D2"/>
    <w:rsid w:val="0C3B1C9C"/>
    <w:rsid w:val="0C3C544B"/>
    <w:rsid w:val="0C41302A"/>
    <w:rsid w:val="0C450D6C"/>
    <w:rsid w:val="0C4C20FB"/>
    <w:rsid w:val="0C5E07CE"/>
    <w:rsid w:val="0C714BCF"/>
    <w:rsid w:val="0C7F7309"/>
    <w:rsid w:val="0C85560D"/>
    <w:rsid w:val="0C876E2C"/>
    <w:rsid w:val="0C992E66"/>
    <w:rsid w:val="0CBE42DB"/>
    <w:rsid w:val="0CC853F8"/>
    <w:rsid w:val="0CF70E35"/>
    <w:rsid w:val="0D0B5B12"/>
    <w:rsid w:val="0D304E18"/>
    <w:rsid w:val="0D38442D"/>
    <w:rsid w:val="0D470B14"/>
    <w:rsid w:val="0D4C612B"/>
    <w:rsid w:val="0D6E42F3"/>
    <w:rsid w:val="0D70006B"/>
    <w:rsid w:val="0D7F205C"/>
    <w:rsid w:val="0D86163D"/>
    <w:rsid w:val="0D943BC3"/>
    <w:rsid w:val="0DAD6BC9"/>
    <w:rsid w:val="0DB461AA"/>
    <w:rsid w:val="0DD4721B"/>
    <w:rsid w:val="0DFE7425"/>
    <w:rsid w:val="0DFF319D"/>
    <w:rsid w:val="0E356BBF"/>
    <w:rsid w:val="0E3B72E2"/>
    <w:rsid w:val="0E4705D1"/>
    <w:rsid w:val="0E4B1F3E"/>
    <w:rsid w:val="0E6354DA"/>
    <w:rsid w:val="0E680D42"/>
    <w:rsid w:val="0E975183"/>
    <w:rsid w:val="0E99714E"/>
    <w:rsid w:val="0EAE0E4B"/>
    <w:rsid w:val="0EB43F87"/>
    <w:rsid w:val="0EDE2DB2"/>
    <w:rsid w:val="0EF600FC"/>
    <w:rsid w:val="0F0A004B"/>
    <w:rsid w:val="0F0C5B71"/>
    <w:rsid w:val="0F207395"/>
    <w:rsid w:val="0F274759"/>
    <w:rsid w:val="0F3F1AA3"/>
    <w:rsid w:val="0F62655D"/>
    <w:rsid w:val="0F672DA8"/>
    <w:rsid w:val="0F6D0783"/>
    <w:rsid w:val="0F7B4AA5"/>
    <w:rsid w:val="0FC51890"/>
    <w:rsid w:val="0FE8213B"/>
    <w:rsid w:val="0FF30ADF"/>
    <w:rsid w:val="100F3B6B"/>
    <w:rsid w:val="10172A20"/>
    <w:rsid w:val="10340B00"/>
    <w:rsid w:val="103E61FE"/>
    <w:rsid w:val="105D1136"/>
    <w:rsid w:val="107802D2"/>
    <w:rsid w:val="10790FE5"/>
    <w:rsid w:val="1088747A"/>
    <w:rsid w:val="109B71AD"/>
    <w:rsid w:val="10A5627E"/>
    <w:rsid w:val="10BF0CB4"/>
    <w:rsid w:val="10D91A83"/>
    <w:rsid w:val="10F62635"/>
    <w:rsid w:val="11072A94"/>
    <w:rsid w:val="111927C8"/>
    <w:rsid w:val="11431BD3"/>
    <w:rsid w:val="11731ED8"/>
    <w:rsid w:val="119D6F55"/>
    <w:rsid w:val="11B1380F"/>
    <w:rsid w:val="11B83D8F"/>
    <w:rsid w:val="11BF6ECB"/>
    <w:rsid w:val="11D30BC8"/>
    <w:rsid w:val="11EB4164"/>
    <w:rsid w:val="11EE155E"/>
    <w:rsid w:val="12046FD4"/>
    <w:rsid w:val="122B4561"/>
    <w:rsid w:val="12435D4E"/>
    <w:rsid w:val="12664571"/>
    <w:rsid w:val="1272218F"/>
    <w:rsid w:val="128B14A3"/>
    <w:rsid w:val="129C0FBA"/>
    <w:rsid w:val="12B72298"/>
    <w:rsid w:val="12C34799"/>
    <w:rsid w:val="12DC0BAD"/>
    <w:rsid w:val="1303728B"/>
    <w:rsid w:val="132E255A"/>
    <w:rsid w:val="1351449B"/>
    <w:rsid w:val="13734957"/>
    <w:rsid w:val="138F0B1F"/>
    <w:rsid w:val="13A7230D"/>
    <w:rsid w:val="13A75E69"/>
    <w:rsid w:val="13B769F1"/>
    <w:rsid w:val="13BB7B66"/>
    <w:rsid w:val="13BF1404"/>
    <w:rsid w:val="13D12EE6"/>
    <w:rsid w:val="13D7584F"/>
    <w:rsid w:val="13DA4490"/>
    <w:rsid w:val="14123C2A"/>
    <w:rsid w:val="141605EF"/>
    <w:rsid w:val="141F6347"/>
    <w:rsid w:val="14276FAA"/>
    <w:rsid w:val="14373691"/>
    <w:rsid w:val="144B0EEA"/>
    <w:rsid w:val="147859D2"/>
    <w:rsid w:val="148443FC"/>
    <w:rsid w:val="14D11340"/>
    <w:rsid w:val="14E46C49"/>
    <w:rsid w:val="14F43330"/>
    <w:rsid w:val="15170DCC"/>
    <w:rsid w:val="1537321C"/>
    <w:rsid w:val="15743686"/>
    <w:rsid w:val="15CC1BB7"/>
    <w:rsid w:val="15CC605B"/>
    <w:rsid w:val="15E44D75"/>
    <w:rsid w:val="15EA0BE7"/>
    <w:rsid w:val="15F5110D"/>
    <w:rsid w:val="160475A2"/>
    <w:rsid w:val="16311D75"/>
    <w:rsid w:val="165F00C7"/>
    <w:rsid w:val="16640041"/>
    <w:rsid w:val="166E2C6E"/>
    <w:rsid w:val="16B91983"/>
    <w:rsid w:val="16B94831"/>
    <w:rsid w:val="16BA4105"/>
    <w:rsid w:val="16C859F4"/>
    <w:rsid w:val="16CB1E6E"/>
    <w:rsid w:val="16DC22CD"/>
    <w:rsid w:val="16DE7DF3"/>
    <w:rsid w:val="16DF591A"/>
    <w:rsid w:val="16FE0496"/>
    <w:rsid w:val="170A27EB"/>
    <w:rsid w:val="170D06D9"/>
    <w:rsid w:val="172577D0"/>
    <w:rsid w:val="17281B9E"/>
    <w:rsid w:val="17307781"/>
    <w:rsid w:val="173629BB"/>
    <w:rsid w:val="17790A34"/>
    <w:rsid w:val="17824C23"/>
    <w:rsid w:val="17863375"/>
    <w:rsid w:val="178F7340"/>
    <w:rsid w:val="17DB4333"/>
    <w:rsid w:val="17EC02EE"/>
    <w:rsid w:val="17F028B0"/>
    <w:rsid w:val="1821268E"/>
    <w:rsid w:val="182E0907"/>
    <w:rsid w:val="18415450"/>
    <w:rsid w:val="18422604"/>
    <w:rsid w:val="18593462"/>
    <w:rsid w:val="187C1F63"/>
    <w:rsid w:val="18982224"/>
    <w:rsid w:val="18990666"/>
    <w:rsid w:val="189C10F9"/>
    <w:rsid w:val="18A1732B"/>
    <w:rsid w:val="18D21BDA"/>
    <w:rsid w:val="18D53478"/>
    <w:rsid w:val="18DB72CC"/>
    <w:rsid w:val="18DC65B5"/>
    <w:rsid w:val="18EC12A4"/>
    <w:rsid w:val="1906493F"/>
    <w:rsid w:val="19377C8F"/>
    <w:rsid w:val="19436634"/>
    <w:rsid w:val="19636CD6"/>
    <w:rsid w:val="19662322"/>
    <w:rsid w:val="19726F19"/>
    <w:rsid w:val="19832ED4"/>
    <w:rsid w:val="19A03A86"/>
    <w:rsid w:val="19B60BB4"/>
    <w:rsid w:val="19BA3C5D"/>
    <w:rsid w:val="19C257AA"/>
    <w:rsid w:val="19D159ED"/>
    <w:rsid w:val="19EE2A43"/>
    <w:rsid w:val="19F17E3E"/>
    <w:rsid w:val="1A0F4768"/>
    <w:rsid w:val="1A1678A4"/>
    <w:rsid w:val="1A206975"/>
    <w:rsid w:val="1A3146DE"/>
    <w:rsid w:val="1A330456"/>
    <w:rsid w:val="1A44055C"/>
    <w:rsid w:val="1A50725A"/>
    <w:rsid w:val="1A6E78BE"/>
    <w:rsid w:val="1A7A42D7"/>
    <w:rsid w:val="1A9058A9"/>
    <w:rsid w:val="1AA80E44"/>
    <w:rsid w:val="1ABB24F4"/>
    <w:rsid w:val="1AD05CA5"/>
    <w:rsid w:val="1B2C5807"/>
    <w:rsid w:val="1B2F47DF"/>
    <w:rsid w:val="1B7725C5"/>
    <w:rsid w:val="1B852F33"/>
    <w:rsid w:val="1BC872C4"/>
    <w:rsid w:val="1BD810A1"/>
    <w:rsid w:val="1BD9327F"/>
    <w:rsid w:val="1BDE43F2"/>
    <w:rsid w:val="1C085913"/>
    <w:rsid w:val="1C0E117B"/>
    <w:rsid w:val="1C1D316C"/>
    <w:rsid w:val="1C47643B"/>
    <w:rsid w:val="1C4F3CA8"/>
    <w:rsid w:val="1CA11ACF"/>
    <w:rsid w:val="1CC25AC1"/>
    <w:rsid w:val="1CC730D8"/>
    <w:rsid w:val="1CEE68B6"/>
    <w:rsid w:val="1CF57C45"/>
    <w:rsid w:val="1CFD4D4B"/>
    <w:rsid w:val="1D0D31E0"/>
    <w:rsid w:val="1D0D3A6E"/>
    <w:rsid w:val="1D0E0D07"/>
    <w:rsid w:val="1D28626C"/>
    <w:rsid w:val="1D320E99"/>
    <w:rsid w:val="1D3249F5"/>
    <w:rsid w:val="1D3E0403"/>
    <w:rsid w:val="1D5A3E8F"/>
    <w:rsid w:val="1D6152DA"/>
    <w:rsid w:val="1D743260"/>
    <w:rsid w:val="1D756FD8"/>
    <w:rsid w:val="1DBC0986"/>
    <w:rsid w:val="1DC51D0D"/>
    <w:rsid w:val="1DF03C5E"/>
    <w:rsid w:val="1DF45142"/>
    <w:rsid w:val="1E084C25"/>
    <w:rsid w:val="1E116D00"/>
    <w:rsid w:val="1E383CAF"/>
    <w:rsid w:val="1E426EBA"/>
    <w:rsid w:val="1E454BFC"/>
    <w:rsid w:val="1E470974"/>
    <w:rsid w:val="1E544E3F"/>
    <w:rsid w:val="1E561D4A"/>
    <w:rsid w:val="1E5C6717"/>
    <w:rsid w:val="1E62755C"/>
    <w:rsid w:val="1E6C03DB"/>
    <w:rsid w:val="1E761259"/>
    <w:rsid w:val="1E894AE9"/>
    <w:rsid w:val="1EA57449"/>
    <w:rsid w:val="1ECE4BF1"/>
    <w:rsid w:val="1EDA5344"/>
    <w:rsid w:val="1EDB2E6A"/>
    <w:rsid w:val="1EEC17D9"/>
    <w:rsid w:val="1EFC175F"/>
    <w:rsid w:val="1F06447F"/>
    <w:rsid w:val="1F3A5DE3"/>
    <w:rsid w:val="1F63358C"/>
    <w:rsid w:val="1F6D7F66"/>
    <w:rsid w:val="1F751511"/>
    <w:rsid w:val="1F7E0246"/>
    <w:rsid w:val="1F811C64"/>
    <w:rsid w:val="1F862E76"/>
    <w:rsid w:val="1F896D6A"/>
    <w:rsid w:val="1F8D0609"/>
    <w:rsid w:val="1F9000F9"/>
    <w:rsid w:val="1F903C55"/>
    <w:rsid w:val="1F923E71"/>
    <w:rsid w:val="1F980D5B"/>
    <w:rsid w:val="1FC102B2"/>
    <w:rsid w:val="1FEF4800"/>
    <w:rsid w:val="20125AFC"/>
    <w:rsid w:val="20605B4F"/>
    <w:rsid w:val="20626C20"/>
    <w:rsid w:val="209E05F3"/>
    <w:rsid w:val="20A57BD4"/>
    <w:rsid w:val="20BA358E"/>
    <w:rsid w:val="20C431F5"/>
    <w:rsid w:val="20D0007A"/>
    <w:rsid w:val="20DD55C0"/>
    <w:rsid w:val="21052421"/>
    <w:rsid w:val="21122A7A"/>
    <w:rsid w:val="211803A6"/>
    <w:rsid w:val="21215B8F"/>
    <w:rsid w:val="214D099D"/>
    <w:rsid w:val="215F7D83"/>
    <w:rsid w:val="21B24356"/>
    <w:rsid w:val="21B26104"/>
    <w:rsid w:val="21C47351"/>
    <w:rsid w:val="21C936FB"/>
    <w:rsid w:val="21D95D87"/>
    <w:rsid w:val="21F901D7"/>
    <w:rsid w:val="2217116F"/>
    <w:rsid w:val="221B014E"/>
    <w:rsid w:val="221E379A"/>
    <w:rsid w:val="2234120F"/>
    <w:rsid w:val="22401962"/>
    <w:rsid w:val="22576CAC"/>
    <w:rsid w:val="226F3FF6"/>
    <w:rsid w:val="228D26CE"/>
    <w:rsid w:val="228E4BDB"/>
    <w:rsid w:val="229E0D7F"/>
    <w:rsid w:val="22AB4A92"/>
    <w:rsid w:val="22AF6AE8"/>
    <w:rsid w:val="22C500B9"/>
    <w:rsid w:val="22DD3655"/>
    <w:rsid w:val="22E22A19"/>
    <w:rsid w:val="22EB16EA"/>
    <w:rsid w:val="22FB7F7F"/>
    <w:rsid w:val="22FD3CF7"/>
    <w:rsid w:val="23335ECA"/>
    <w:rsid w:val="23347DE6"/>
    <w:rsid w:val="23360FB7"/>
    <w:rsid w:val="23461B9F"/>
    <w:rsid w:val="2346744C"/>
    <w:rsid w:val="238E494F"/>
    <w:rsid w:val="23A203FB"/>
    <w:rsid w:val="23A511A7"/>
    <w:rsid w:val="23AE0B4E"/>
    <w:rsid w:val="23C80EDF"/>
    <w:rsid w:val="23D36806"/>
    <w:rsid w:val="23E80503"/>
    <w:rsid w:val="23EB3B50"/>
    <w:rsid w:val="2410705B"/>
    <w:rsid w:val="241E2177"/>
    <w:rsid w:val="24455956"/>
    <w:rsid w:val="249917FE"/>
    <w:rsid w:val="249935AC"/>
    <w:rsid w:val="24E5146D"/>
    <w:rsid w:val="24EA3E07"/>
    <w:rsid w:val="2500187D"/>
    <w:rsid w:val="251315B0"/>
    <w:rsid w:val="259D70CC"/>
    <w:rsid w:val="25A71CF8"/>
    <w:rsid w:val="25A86217"/>
    <w:rsid w:val="25C41305"/>
    <w:rsid w:val="25D02FFD"/>
    <w:rsid w:val="25F25669"/>
    <w:rsid w:val="25FA62CC"/>
    <w:rsid w:val="26062EC3"/>
    <w:rsid w:val="261C26E6"/>
    <w:rsid w:val="262D044F"/>
    <w:rsid w:val="266320C3"/>
    <w:rsid w:val="268A58A2"/>
    <w:rsid w:val="269C3827"/>
    <w:rsid w:val="26A050C5"/>
    <w:rsid w:val="26F15921"/>
    <w:rsid w:val="27007912"/>
    <w:rsid w:val="270E0163"/>
    <w:rsid w:val="27124FEE"/>
    <w:rsid w:val="27201D62"/>
    <w:rsid w:val="272C0890"/>
    <w:rsid w:val="27313F6F"/>
    <w:rsid w:val="2742617D"/>
    <w:rsid w:val="276C144B"/>
    <w:rsid w:val="27A75FE0"/>
    <w:rsid w:val="27B16E5E"/>
    <w:rsid w:val="27D33279"/>
    <w:rsid w:val="27EA4856"/>
    <w:rsid w:val="27F154AD"/>
    <w:rsid w:val="27F31225"/>
    <w:rsid w:val="281F6053"/>
    <w:rsid w:val="28212236"/>
    <w:rsid w:val="283A50A6"/>
    <w:rsid w:val="284657F9"/>
    <w:rsid w:val="28650375"/>
    <w:rsid w:val="28744262"/>
    <w:rsid w:val="28976054"/>
    <w:rsid w:val="28A6098D"/>
    <w:rsid w:val="28E03E9F"/>
    <w:rsid w:val="28F4005A"/>
    <w:rsid w:val="2903193C"/>
    <w:rsid w:val="290F208E"/>
    <w:rsid w:val="29170D62"/>
    <w:rsid w:val="29211DC2"/>
    <w:rsid w:val="29220014"/>
    <w:rsid w:val="292A6EC8"/>
    <w:rsid w:val="29332221"/>
    <w:rsid w:val="294E705B"/>
    <w:rsid w:val="29581C87"/>
    <w:rsid w:val="295D729E"/>
    <w:rsid w:val="297B5976"/>
    <w:rsid w:val="297D16EE"/>
    <w:rsid w:val="29891E41"/>
    <w:rsid w:val="29B82726"/>
    <w:rsid w:val="29B9024C"/>
    <w:rsid w:val="29D62BAC"/>
    <w:rsid w:val="29DD218D"/>
    <w:rsid w:val="29DD3F3B"/>
    <w:rsid w:val="29EC0622"/>
    <w:rsid w:val="29F23E8A"/>
    <w:rsid w:val="29FB2613"/>
    <w:rsid w:val="29FF0355"/>
    <w:rsid w:val="2A0E0DC0"/>
    <w:rsid w:val="2A13795C"/>
    <w:rsid w:val="2A500CAE"/>
    <w:rsid w:val="2A636B36"/>
    <w:rsid w:val="2A7450B4"/>
    <w:rsid w:val="2A7C3754"/>
    <w:rsid w:val="2AA84549"/>
    <w:rsid w:val="2AAA3BF6"/>
    <w:rsid w:val="2ACB6489"/>
    <w:rsid w:val="2ACD0453"/>
    <w:rsid w:val="2ADC46A0"/>
    <w:rsid w:val="2AF754D0"/>
    <w:rsid w:val="2B2A1401"/>
    <w:rsid w:val="2B37675A"/>
    <w:rsid w:val="2B4104F9"/>
    <w:rsid w:val="2B4C5F5A"/>
    <w:rsid w:val="2BAA42F0"/>
    <w:rsid w:val="2BAE2033"/>
    <w:rsid w:val="2BB60EE7"/>
    <w:rsid w:val="2BB62C95"/>
    <w:rsid w:val="2BC4657F"/>
    <w:rsid w:val="2BCD268E"/>
    <w:rsid w:val="2BE07D12"/>
    <w:rsid w:val="2BE710A1"/>
    <w:rsid w:val="2BF8505C"/>
    <w:rsid w:val="2BFD08C4"/>
    <w:rsid w:val="2C5801F0"/>
    <w:rsid w:val="2C6607C5"/>
    <w:rsid w:val="2C703D10"/>
    <w:rsid w:val="2C864D5D"/>
    <w:rsid w:val="2C922821"/>
    <w:rsid w:val="2C9F197B"/>
    <w:rsid w:val="2CC52CFC"/>
    <w:rsid w:val="2CCA2E9C"/>
    <w:rsid w:val="2CD41042"/>
    <w:rsid w:val="2CE11F94"/>
    <w:rsid w:val="2CE35D0C"/>
    <w:rsid w:val="2D095047"/>
    <w:rsid w:val="2D0D2D89"/>
    <w:rsid w:val="2D1C2FCC"/>
    <w:rsid w:val="2D216834"/>
    <w:rsid w:val="2D406CBA"/>
    <w:rsid w:val="2D561686"/>
    <w:rsid w:val="2D7B5F44"/>
    <w:rsid w:val="2D834DF9"/>
    <w:rsid w:val="2D9E1C33"/>
    <w:rsid w:val="2D9E60D7"/>
    <w:rsid w:val="2DB43204"/>
    <w:rsid w:val="2DC84F02"/>
    <w:rsid w:val="2DCC124C"/>
    <w:rsid w:val="2DF83A39"/>
    <w:rsid w:val="2E0777D8"/>
    <w:rsid w:val="2E0A72C8"/>
    <w:rsid w:val="2E0E0B66"/>
    <w:rsid w:val="2E152640"/>
    <w:rsid w:val="2E1A39AF"/>
    <w:rsid w:val="2E1D6FFC"/>
    <w:rsid w:val="2E277E7A"/>
    <w:rsid w:val="2E291E44"/>
    <w:rsid w:val="2E2B796A"/>
    <w:rsid w:val="2E424CB4"/>
    <w:rsid w:val="2E4647A4"/>
    <w:rsid w:val="2E4A5917"/>
    <w:rsid w:val="2E5073D1"/>
    <w:rsid w:val="2E7D5CEC"/>
    <w:rsid w:val="2E8928E3"/>
    <w:rsid w:val="2E8E7EF9"/>
    <w:rsid w:val="2EA66FF1"/>
    <w:rsid w:val="2EE8585B"/>
    <w:rsid w:val="2EFC1307"/>
    <w:rsid w:val="2F012479"/>
    <w:rsid w:val="2F032695"/>
    <w:rsid w:val="2F25085E"/>
    <w:rsid w:val="2F2912AE"/>
    <w:rsid w:val="2F5051AF"/>
    <w:rsid w:val="2F520F27"/>
    <w:rsid w:val="2F875074"/>
    <w:rsid w:val="2FB7522E"/>
    <w:rsid w:val="2FCF2577"/>
    <w:rsid w:val="2FFC5286"/>
    <w:rsid w:val="30017D51"/>
    <w:rsid w:val="30045885"/>
    <w:rsid w:val="300B0AA2"/>
    <w:rsid w:val="30406BF8"/>
    <w:rsid w:val="305A5D22"/>
    <w:rsid w:val="309F1F4A"/>
    <w:rsid w:val="30AA08EF"/>
    <w:rsid w:val="30CC6AB7"/>
    <w:rsid w:val="313308E4"/>
    <w:rsid w:val="31365E69"/>
    <w:rsid w:val="31533EC8"/>
    <w:rsid w:val="315C608D"/>
    <w:rsid w:val="316B2774"/>
    <w:rsid w:val="31AA02D4"/>
    <w:rsid w:val="31B934DF"/>
    <w:rsid w:val="31EB11BF"/>
    <w:rsid w:val="31F369F1"/>
    <w:rsid w:val="32116E77"/>
    <w:rsid w:val="32146967"/>
    <w:rsid w:val="321D3A6E"/>
    <w:rsid w:val="32250B75"/>
    <w:rsid w:val="3255145A"/>
    <w:rsid w:val="32904240"/>
    <w:rsid w:val="32B605BF"/>
    <w:rsid w:val="32BB17EF"/>
    <w:rsid w:val="33093FF2"/>
    <w:rsid w:val="33185FE3"/>
    <w:rsid w:val="332A6642"/>
    <w:rsid w:val="33437504"/>
    <w:rsid w:val="334A0CE8"/>
    <w:rsid w:val="334F4E0C"/>
    <w:rsid w:val="337551E4"/>
    <w:rsid w:val="33833DA5"/>
    <w:rsid w:val="338467B7"/>
    <w:rsid w:val="339A2E9C"/>
    <w:rsid w:val="339A4C4A"/>
    <w:rsid w:val="33C10429"/>
    <w:rsid w:val="33C3048D"/>
    <w:rsid w:val="33C65A3F"/>
    <w:rsid w:val="33C817B8"/>
    <w:rsid w:val="33C85C5B"/>
    <w:rsid w:val="33D12156"/>
    <w:rsid w:val="33DC5263"/>
    <w:rsid w:val="34036C94"/>
    <w:rsid w:val="34126ED7"/>
    <w:rsid w:val="34254E5C"/>
    <w:rsid w:val="342C3844"/>
    <w:rsid w:val="34496D9C"/>
    <w:rsid w:val="34642367"/>
    <w:rsid w:val="346E05B1"/>
    <w:rsid w:val="34942256"/>
    <w:rsid w:val="34A02734"/>
    <w:rsid w:val="34B561E0"/>
    <w:rsid w:val="34E40873"/>
    <w:rsid w:val="34FB796B"/>
    <w:rsid w:val="35043423"/>
    <w:rsid w:val="35156C7E"/>
    <w:rsid w:val="355A6D87"/>
    <w:rsid w:val="357A4D33"/>
    <w:rsid w:val="358C5DB5"/>
    <w:rsid w:val="35921A53"/>
    <w:rsid w:val="35B03DBA"/>
    <w:rsid w:val="35C67F79"/>
    <w:rsid w:val="35E623C9"/>
    <w:rsid w:val="35E87EEF"/>
    <w:rsid w:val="35FE5964"/>
    <w:rsid w:val="361B7E26"/>
    <w:rsid w:val="36363350"/>
    <w:rsid w:val="363B36EF"/>
    <w:rsid w:val="363C023B"/>
    <w:rsid w:val="36545584"/>
    <w:rsid w:val="36581519"/>
    <w:rsid w:val="367D2D2D"/>
    <w:rsid w:val="36840C98"/>
    <w:rsid w:val="368816D2"/>
    <w:rsid w:val="36A04C6E"/>
    <w:rsid w:val="36A55DE0"/>
    <w:rsid w:val="36A62653"/>
    <w:rsid w:val="36AC716F"/>
    <w:rsid w:val="36C47C0F"/>
    <w:rsid w:val="36CA5847"/>
    <w:rsid w:val="36D16BD5"/>
    <w:rsid w:val="36DD7BC9"/>
    <w:rsid w:val="36F80606"/>
    <w:rsid w:val="37070849"/>
    <w:rsid w:val="3714325D"/>
    <w:rsid w:val="372A4537"/>
    <w:rsid w:val="373430D5"/>
    <w:rsid w:val="37356BEF"/>
    <w:rsid w:val="374B4BD9"/>
    <w:rsid w:val="375A4E1C"/>
    <w:rsid w:val="37704640"/>
    <w:rsid w:val="377A54BF"/>
    <w:rsid w:val="378E4EDA"/>
    <w:rsid w:val="379E232E"/>
    <w:rsid w:val="37B3277F"/>
    <w:rsid w:val="37C329C2"/>
    <w:rsid w:val="37CB1876"/>
    <w:rsid w:val="37D44BCF"/>
    <w:rsid w:val="38355716"/>
    <w:rsid w:val="3848736B"/>
    <w:rsid w:val="385B52F0"/>
    <w:rsid w:val="385B5916"/>
    <w:rsid w:val="38734BBE"/>
    <w:rsid w:val="38832151"/>
    <w:rsid w:val="388A1731"/>
    <w:rsid w:val="38A55D07"/>
    <w:rsid w:val="38C74734"/>
    <w:rsid w:val="38DB1F8D"/>
    <w:rsid w:val="392C4597"/>
    <w:rsid w:val="39513FFD"/>
    <w:rsid w:val="39777F08"/>
    <w:rsid w:val="397B72CC"/>
    <w:rsid w:val="398B39B3"/>
    <w:rsid w:val="39D76BF8"/>
    <w:rsid w:val="39E3559D"/>
    <w:rsid w:val="3A15327D"/>
    <w:rsid w:val="3A1F4058"/>
    <w:rsid w:val="3A377697"/>
    <w:rsid w:val="3A4F678F"/>
    <w:rsid w:val="3A5334E8"/>
    <w:rsid w:val="3A805B3B"/>
    <w:rsid w:val="3AB111F7"/>
    <w:rsid w:val="3ABB2B3E"/>
    <w:rsid w:val="3AD438E8"/>
    <w:rsid w:val="3AE3337B"/>
    <w:rsid w:val="3B003F2D"/>
    <w:rsid w:val="3B057795"/>
    <w:rsid w:val="3B585B17"/>
    <w:rsid w:val="3B5D312D"/>
    <w:rsid w:val="3B8C3A12"/>
    <w:rsid w:val="3B914B85"/>
    <w:rsid w:val="3B9B5A04"/>
    <w:rsid w:val="3BCD3EFF"/>
    <w:rsid w:val="3BCE5DD9"/>
    <w:rsid w:val="3BE73885"/>
    <w:rsid w:val="3BE92C13"/>
    <w:rsid w:val="3BF05D4F"/>
    <w:rsid w:val="3C12216A"/>
    <w:rsid w:val="3C584469"/>
    <w:rsid w:val="3C5C5193"/>
    <w:rsid w:val="3C6233DB"/>
    <w:rsid w:val="3C8A1D00"/>
    <w:rsid w:val="3CB732CC"/>
    <w:rsid w:val="3CBB635D"/>
    <w:rsid w:val="3CE07B72"/>
    <w:rsid w:val="3CE774BD"/>
    <w:rsid w:val="3CF4361D"/>
    <w:rsid w:val="3D053A7C"/>
    <w:rsid w:val="3D1C4922"/>
    <w:rsid w:val="3D4218E5"/>
    <w:rsid w:val="3D6469F5"/>
    <w:rsid w:val="3D820C29"/>
    <w:rsid w:val="3D893E03"/>
    <w:rsid w:val="3DBA03C3"/>
    <w:rsid w:val="3DCB543E"/>
    <w:rsid w:val="3DE10046"/>
    <w:rsid w:val="3DE935C7"/>
    <w:rsid w:val="3DE9514C"/>
    <w:rsid w:val="3DFD0870"/>
    <w:rsid w:val="3E2A1DA4"/>
    <w:rsid w:val="3E55633E"/>
    <w:rsid w:val="3E827D53"/>
    <w:rsid w:val="3E88226F"/>
    <w:rsid w:val="3E8D1F7B"/>
    <w:rsid w:val="3EB017C6"/>
    <w:rsid w:val="3EC6723B"/>
    <w:rsid w:val="3ED2798E"/>
    <w:rsid w:val="3EEB338E"/>
    <w:rsid w:val="3EEC7354"/>
    <w:rsid w:val="3F1D2F27"/>
    <w:rsid w:val="3F2B42A0"/>
    <w:rsid w:val="3F3603B6"/>
    <w:rsid w:val="3F514D57"/>
    <w:rsid w:val="3F586676"/>
    <w:rsid w:val="3F6820A1"/>
    <w:rsid w:val="3F6902F3"/>
    <w:rsid w:val="3F6A406B"/>
    <w:rsid w:val="3F744EE9"/>
    <w:rsid w:val="3F9410E8"/>
    <w:rsid w:val="3F9704F7"/>
    <w:rsid w:val="3F984734"/>
    <w:rsid w:val="3FB00BB9"/>
    <w:rsid w:val="3FB64CD2"/>
    <w:rsid w:val="400718BA"/>
    <w:rsid w:val="403F72A5"/>
    <w:rsid w:val="408353E4"/>
    <w:rsid w:val="409018AF"/>
    <w:rsid w:val="40B21825"/>
    <w:rsid w:val="40C122C0"/>
    <w:rsid w:val="40F956A6"/>
    <w:rsid w:val="411B561D"/>
    <w:rsid w:val="414508EB"/>
    <w:rsid w:val="417116E0"/>
    <w:rsid w:val="41764F49"/>
    <w:rsid w:val="41790595"/>
    <w:rsid w:val="417E204F"/>
    <w:rsid w:val="41994793"/>
    <w:rsid w:val="41CA7043"/>
    <w:rsid w:val="41D67B20"/>
    <w:rsid w:val="42187F93"/>
    <w:rsid w:val="42334BE8"/>
    <w:rsid w:val="42E74CF7"/>
    <w:rsid w:val="42F75C15"/>
    <w:rsid w:val="431B5DA8"/>
    <w:rsid w:val="432A5FEB"/>
    <w:rsid w:val="434846C3"/>
    <w:rsid w:val="4355293C"/>
    <w:rsid w:val="43572B58"/>
    <w:rsid w:val="435C3CCA"/>
    <w:rsid w:val="43657023"/>
    <w:rsid w:val="438065B1"/>
    <w:rsid w:val="4391718F"/>
    <w:rsid w:val="439E400A"/>
    <w:rsid w:val="43B835F7"/>
    <w:rsid w:val="43C95804"/>
    <w:rsid w:val="43D9531B"/>
    <w:rsid w:val="43EA7528"/>
    <w:rsid w:val="440A7BCA"/>
    <w:rsid w:val="440C56F0"/>
    <w:rsid w:val="44352E99"/>
    <w:rsid w:val="44557097"/>
    <w:rsid w:val="44705377"/>
    <w:rsid w:val="447D65EE"/>
    <w:rsid w:val="447F4114"/>
    <w:rsid w:val="448B259E"/>
    <w:rsid w:val="449851D6"/>
    <w:rsid w:val="44A973E3"/>
    <w:rsid w:val="44C304A5"/>
    <w:rsid w:val="44EB17AA"/>
    <w:rsid w:val="44F71EFD"/>
    <w:rsid w:val="44FA19ED"/>
    <w:rsid w:val="45077ACC"/>
    <w:rsid w:val="451F76A5"/>
    <w:rsid w:val="453B571F"/>
    <w:rsid w:val="45525385"/>
    <w:rsid w:val="455B692F"/>
    <w:rsid w:val="455C26A8"/>
    <w:rsid w:val="459B6D2C"/>
    <w:rsid w:val="459E681C"/>
    <w:rsid w:val="45AA20AF"/>
    <w:rsid w:val="45BB117C"/>
    <w:rsid w:val="45BE6EBE"/>
    <w:rsid w:val="45D73ADC"/>
    <w:rsid w:val="45F621B4"/>
    <w:rsid w:val="462A6302"/>
    <w:rsid w:val="46340F2E"/>
    <w:rsid w:val="463A6393"/>
    <w:rsid w:val="463F1DAD"/>
    <w:rsid w:val="46456690"/>
    <w:rsid w:val="4654337F"/>
    <w:rsid w:val="4674757D"/>
    <w:rsid w:val="4682613E"/>
    <w:rsid w:val="468E3933"/>
    <w:rsid w:val="46A00372"/>
    <w:rsid w:val="46F15DDB"/>
    <w:rsid w:val="46F25071"/>
    <w:rsid w:val="47064679"/>
    <w:rsid w:val="472114B3"/>
    <w:rsid w:val="472965B9"/>
    <w:rsid w:val="472D60AA"/>
    <w:rsid w:val="47372A84"/>
    <w:rsid w:val="476D64A6"/>
    <w:rsid w:val="4770243A"/>
    <w:rsid w:val="47745A86"/>
    <w:rsid w:val="47863A0C"/>
    <w:rsid w:val="47892C83"/>
    <w:rsid w:val="47974C3F"/>
    <w:rsid w:val="479F062A"/>
    <w:rsid w:val="47A3011A"/>
    <w:rsid w:val="47A532D9"/>
    <w:rsid w:val="47AD0F98"/>
    <w:rsid w:val="47BE6D02"/>
    <w:rsid w:val="47C562E2"/>
    <w:rsid w:val="47DC362C"/>
    <w:rsid w:val="47F46BC7"/>
    <w:rsid w:val="481F4890"/>
    <w:rsid w:val="48376AB4"/>
    <w:rsid w:val="484713ED"/>
    <w:rsid w:val="486024AF"/>
    <w:rsid w:val="486A0C38"/>
    <w:rsid w:val="486F624E"/>
    <w:rsid w:val="48842A7C"/>
    <w:rsid w:val="48A028AB"/>
    <w:rsid w:val="48A23E15"/>
    <w:rsid w:val="48BA1BBF"/>
    <w:rsid w:val="48C74400"/>
    <w:rsid w:val="48D80297"/>
    <w:rsid w:val="48DC7D87"/>
    <w:rsid w:val="48E629B4"/>
    <w:rsid w:val="48EC5AF0"/>
    <w:rsid w:val="48F6071D"/>
    <w:rsid w:val="49073F77"/>
    <w:rsid w:val="49137521"/>
    <w:rsid w:val="493556E9"/>
    <w:rsid w:val="495B0FC1"/>
    <w:rsid w:val="4977185E"/>
    <w:rsid w:val="49887640"/>
    <w:rsid w:val="49C5081B"/>
    <w:rsid w:val="49CF51F6"/>
    <w:rsid w:val="49D66B20"/>
    <w:rsid w:val="49ED7D72"/>
    <w:rsid w:val="49F96717"/>
    <w:rsid w:val="4A0A26D2"/>
    <w:rsid w:val="4A301A0D"/>
    <w:rsid w:val="4A431740"/>
    <w:rsid w:val="4A45195C"/>
    <w:rsid w:val="4A4756D4"/>
    <w:rsid w:val="4A497872"/>
    <w:rsid w:val="4A655B5A"/>
    <w:rsid w:val="4A8E6E5F"/>
    <w:rsid w:val="4A917C7E"/>
    <w:rsid w:val="4AA04DE4"/>
    <w:rsid w:val="4AAE12AF"/>
    <w:rsid w:val="4AB34B18"/>
    <w:rsid w:val="4ABC09CE"/>
    <w:rsid w:val="4AC52021"/>
    <w:rsid w:val="4ACA1E61"/>
    <w:rsid w:val="4ADA02F6"/>
    <w:rsid w:val="4AE828CB"/>
    <w:rsid w:val="4AF313B8"/>
    <w:rsid w:val="4AFB026D"/>
    <w:rsid w:val="4B1156CF"/>
    <w:rsid w:val="4B4C0AC8"/>
    <w:rsid w:val="4B5C0D0B"/>
    <w:rsid w:val="4B6C5BF6"/>
    <w:rsid w:val="4B7C24A5"/>
    <w:rsid w:val="4B7F2C4C"/>
    <w:rsid w:val="4B95246F"/>
    <w:rsid w:val="4BAB57EF"/>
    <w:rsid w:val="4BBE3774"/>
    <w:rsid w:val="4BC468B1"/>
    <w:rsid w:val="4BDF193C"/>
    <w:rsid w:val="4C0D64AA"/>
    <w:rsid w:val="4C1A1042"/>
    <w:rsid w:val="4C4A5008"/>
    <w:rsid w:val="4C4F261E"/>
    <w:rsid w:val="4C6D6F48"/>
    <w:rsid w:val="4C7E73A7"/>
    <w:rsid w:val="4CB22BAD"/>
    <w:rsid w:val="4CD3231D"/>
    <w:rsid w:val="4CE54D31"/>
    <w:rsid w:val="4CE76CFB"/>
    <w:rsid w:val="4CFB1B2C"/>
    <w:rsid w:val="4D094EC3"/>
    <w:rsid w:val="4D1A57C1"/>
    <w:rsid w:val="4D317F76"/>
    <w:rsid w:val="4D407CA2"/>
    <w:rsid w:val="4D461C73"/>
    <w:rsid w:val="4D844549"/>
    <w:rsid w:val="4D8F1859"/>
    <w:rsid w:val="4D950505"/>
    <w:rsid w:val="4DA44BEC"/>
    <w:rsid w:val="4DA536B5"/>
    <w:rsid w:val="4DB34E2F"/>
    <w:rsid w:val="4DC40DEA"/>
    <w:rsid w:val="4DD57F5F"/>
    <w:rsid w:val="4DDC6134"/>
    <w:rsid w:val="4DE65204"/>
    <w:rsid w:val="4E065EBF"/>
    <w:rsid w:val="4E121FED"/>
    <w:rsid w:val="4E2F6BAB"/>
    <w:rsid w:val="4E3D7DB6"/>
    <w:rsid w:val="4E45017D"/>
    <w:rsid w:val="4E451F2B"/>
    <w:rsid w:val="4E4B537E"/>
    <w:rsid w:val="4E770AF3"/>
    <w:rsid w:val="4E7F279B"/>
    <w:rsid w:val="4E992277"/>
    <w:rsid w:val="4E997BD8"/>
    <w:rsid w:val="4E9A13EE"/>
    <w:rsid w:val="4EA2112B"/>
    <w:rsid w:val="4EB86BA1"/>
    <w:rsid w:val="4EEE25C2"/>
    <w:rsid w:val="4F0E1669"/>
    <w:rsid w:val="4F227AE1"/>
    <w:rsid w:val="4F2A2ECF"/>
    <w:rsid w:val="4F302DE5"/>
    <w:rsid w:val="4F7E3550"/>
    <w:rsid w:val="4FAF4AAB"/>
    <w:rsid w:val="4FB355BA"/>
    <w:rsid w:val="4FC60E6A"/>
    <w:rsid w:val="4FE8387E"/>
    <w:rsid w:val="4FF736F9"/>
    <w:rsid w:val="4FFA4F97"/>
    <w:rsid w:val="4FFC2ABD"/>
    <w:rsid w:val="501E0C85"/>
    <w:rsid w:val="502142D2"/>
    <w:rsid w:val="503009B9"/>
    <w:rsid w:val="50546455"/>
    <w:rsid w:val="5079534C"/>
    <w:rsid w:val="507E34D2"/>
    <w:rsid w:val="50A54F03"/>
    <w:rsid w:val="50C07F8E"/>
    <w:rsid w:val="50C335DB"/>
    <w:rsid w:val="50F73284"/>
    <w:rsid w:val="511B6A0B"/>
    <w:rsid w:val="51497F84"/>
    <w:rsid w:val="5160711D"/>
    <w:rsid w:val="516528E4"/>
    <w:rsid w:val="51835221"/>
    <w:rsid w:val="51B03B5F"/>
    <w:rsid w:val="51B353FD"/>
    <w:rsid w:val="51E27A91"/>
    <w:rsid w:val="51F223CA"/>
    <w:rsid w:val="51F55A16"/>
    <w:rsid w:val="51F779E0"/>
    <w:rsid w:val="52043EAB"/>
    <w:rsid w:val="522234D3"/>
    <w:rsid w:val="52374280"/>
    <w:rsid w:val="523C1897"/>
    <w:rsid w:val="523E560F"/>
    <w:rsid w:val="526861E8"/>
    <w:rsid w:val="52860D64"/>
    <w:rsid w:val="5294522F"/>
    <w:rsid w:val="52A35472"/>
    <w:rsid w:val="52B4142D"/>
    <w:rsid w:val="52C75604"/>
    <w:rsid w:val="52CA10B3"/>
    <w:rsid w:val="52E372A0"/>
    <w:rsid w:val="52F10B4A"/>
    <w:rsid w:val="52FB52AE"/>
    <w:rsid w:val="5302488E"/>
    <w:rsid w:val="531D58D3"/>
    <w:rsid w:val="531E71EE"/>
    <w:rsid w:val="532365B3"/>
    <w:rsid w:val="53270BAD"/>
    <w:rsid w:val="53397B84"/>
    <w:rsid w:val="53430A03"/>
    <w:rsid w:val="53432DB3"/>
    <w:rsid w:val="53560736"/>
    <w:rsid w:val="536C7C6B"/>
    <w:rsid w:val="536E352F"/>
    <w:rsid w:val="537F5EDF"/>
    <w:rsid w:val="53894668"/>
    <w:rsid w:val="53C27B7A"/>
    <w:rsid w:val="53C5766A"/>
    <w:rsid w:val="53C90F08"/>
    <w:rsid w:val="53EC2E48"/>
    <w:rsid w:val="548D63DA"/>
    <w:rsid w:val="548E3F00"/>
    <w:rsid w:val="54C067AF"/>
    <w:rsid w:val="54D70B34"/>
    <w:rsid w:val="54E42A9D"/>
    <w:rsid w:val="54EA5B66"/>
    <w:rsid w:val="55061CE8"/>
    <w:rsid w:val="5516017D"/>
    <w:rsid w:val="552055FF"/>
    <w:rsid w:val="55254864"/>
    <w:rsid w:val="55525F08"/>
    <w:rsid w:val="55572544"/>
    <w:rsid w:val="556D1D67"/>
    <w:rsid w:val="55805397"/>
    <w:rsid w:val="55872E29"/>
    <w:rsid w:val="55C0458D"/>
    <w:rsid w:val="55CC5F45"/>
    <w:rsid w:val="55D342C0"/>
    <w:rsid w:val="55DA38A0"/>
    <w:rsid w:val="560522F1"/>
    <w:rsid w:val="56114DE8"/>
    <w:rsid w:val="56186177"/>
    <w:rsid w:val="5627460C"/>
    <w:rsid w:val="564156CE"/>
    <w:rsid w:val="56582BAA"/>
    <w:rsid w:val="565D7125"/>
    <w:rsid w:val="56890E23"/>
    <w:rsid w:val="56927CD7"/>
    <w:rsid w:val="56933A4F"/>
    <w:rsid w:val="569F1F03"/>
    <w:rsid w:val="56A17F1A"/>
    <w:rsid w:val="56E44B68"/>
    <w:rsid w:val="56EB73E7"/>
    <w:rsid w:val="56F269C8"/>
    <w:rsid w:val="56F52014"/>
    <w:rsid w:val="57002B75"/>
    <w:rsid w:val="57482A8C"/>
    <w:rsid w:val="5756394B"/>
    <w:rsid w:val="57603931"/>
    <w:rsid w:val="576A2A02"/>
    <w:rsid w:val="579E445A"/>
    <w:rsid w:val="57B31D1E"/>
    <w:rsid w:val="57BE4AFC"/>
    <w:rsid w:val="57D367F9"/>
    <w:rsid w:val="57E44562"/>
    <w:rsid w:val="57FD3876"/>
    <w:rsid w:val="58077469"/>
    <w:rsid w:val="582726A1"/>
    <w:rsid w:val="583D1F2E"/>
    <w:rsid w:val="583D3C73"/>
    <w:rsid w:val="58574339"/>
    <w:rsid w:val="586B07E0"/>
    <w:rsid w:val="587E3BD6"/>
    <w:rsid w:val="588418A2"/>
    <w:rsid w:val="589F4C5E"/>
    <w:rsid w:val="58EB36CF"/>
    <w:rsid w:val="58FC1D80"/>
    <w:rsid w:val="590D1897"/>
    <w:rsid w:val="593F1199"/>
    <w:rsid w:val="59484FC5"/>
    <w:rsid w:val="594D2DC3"/>
    <w:rsid w:val="597436C4"/>
    <w:rsid w:val="5980650D"/>
    <w:rsid w:val="598D23BE"/>
    <w:rsid w:val="59927FEE"/>
    <w:rsid w:val="59986FF4"/>
    <w:rsid w:val="59A31867"/>
    <w:rsid w:val="59B241EC"/>
    <w:rsid w:val="59B461B6"/>
    <w:rsid w:val="59B84688"/>
    <w:rsid w:val="59BE7035"/>
    <w:rsid w:val="59E24AD2"/>
    <w:rsid w:val="59EE0FEA"/>
    <w:rsid w:val="5A2075B3"/>
    <w:rsid w:val="5A3317D1"/>
    <w:rsid w:val="5A3979FE"/>
    <w:rsid w:val="5A421C0D"/>
    <w:rsid w:val="5A455061"/>
    <w:rsid w:val="5A504131"/>
    <w:rsid w:val="5A513A05"/>
    <w:rsid w:val="5A601048"/>
    <w:rsid w:val="5AA71877"/>
    <w:rsid w:val="5AC73CC7"/>
    <w:rsid w:val="5AD07919"/>
    <w:rsid w:val="5AD11D7F"/>
    <w:rsid w:val="5AD36B10"/>
    <w:rsid w:val="5AE900E2"/>
    <w:rsid w:val="5AF04CDF"/>
    <w:rsid w:val="5AF34ABD"/>
    <w:rsid w:val="5B027943"/>
    <w:rsid w:val="5B2579E0"/>
    <w:rsid w:val="5B4D241F"/>
    <w:rsid w:val="5B5E462C"/>
    <w:rsid w:val="5B6065F6"/>
    <w:rsid w:val="5B615ECA"/>
    <w:rsid w:val="5B6731FE"/>
    <w:rsid w:val="5B8A2805"/>
    <w:rsid w:val="5B90055D"/>
    <w:rsid w:val="5B915317"/>
    <w:rsid w:val="5BA858A7"/>
    <w:rsid w:val="5BAF6C35"/>
    <w:rsid w:val="5BC416A9"/>
    <w:rsid w:val="5BD3501A"/>
    <w:rsid w:val="5BF925A6"/>
    <w:rsid w:val="5BFF4CBE"/>
    <w:rsid w:val="5C043425"/>
    <w:rsid w:val="5C163158"/>
    <w:rsid w:val="5C2A14F8"/>
    <w:rsid w:val="5C2E04A2"/>
    <w:rsid w:val="5C3435DF"/>
    <w:rsid w:val="5C677510"/>
    <w:rsid w:val="5C7621E2"/>
    <w:rsid w:val="5C861B90"/>
    <w:rsid w:val="5C954597"/>
    <w:rsid w:val="5CAD0CA1"/>
    <w:rsid w:val="5CAE3391"/>
    <w:rsid w:val="5CB85FBE"/>
    <w:rsid w:val="5CBD5382"/>
    <w:rsid w:val="5CDF179C"/>
    <w:rsid w:val="5CFE60C6"/>
    <w:rsid w:val="5D12042A"/>
    <w:rsid w:val="5D331AE8"/>
    <w:rsid w:val="5D3970FE"/>
    <w:rsid w:val="5D3F048D"/>
    <w:rsid w:val="5D4E247E"/>
    <w:rsid w:val="5D5C4B9B"/>
    <w:rsid w:val="5D773A6D"/>
    <w:rsid w:val="5D861C18"/>
    <w:rsid w:val="5DA402F0"/>
    <w:rsid w:val="5DC015CE"/>
    <w:rsid w:val="5DC7295C"/>
    <w:rsid w:val="5DF66D9E"/>
    <w:rsid w:val="5E0019CA"/>
    <w:rsid w:val="5E055233"/>
    <w:rsid w:val="5E0C65C1"/>
    <w:rsid w:val="5E1C257C"/>
    <w:rsid w:val="5E2631D3"/>
    <w:rsid w:val="5E2733FB"/>
    <w:rsid w:val="5E3B0C54"/>
    <w:rsid w:val="5E3D4B91"/>
    <w:rsid w:val="5E406972"/>
    <w:rsid w:val="5E6B56A8"/>
    <w:rsid w:val="5E940365"/>
    <w:rsid w:val="5E9A231C"/>
    <w:rsid w:val="5EAE453C"/>
    <w:rsid w:val="5EB97DCB"/>
    <w:rsid w:val="5EEE0FF3"/>
    <w:rsid w:val="5EF16776"/>
    <w:rsid w:val="5EFA4ACA"/>
    <w:rsid w:val="5F061836"/>
    <w:rsid w:val="5F1D65AC"/>
    <w:rsid w:val="5F427DC1"/>
    <w:rsid w:val="5F473629"/>
    <w:rsid w:val="5F6D308F"/>
    <w:rsid w:val="5F7505BB"/>
    <w:rsid w:val="5FC92290"/>
    <w:rsid w:val="5FD255E8"/>
    <w:rsid w:val="600B4546"/>
    <w:rsid w:val="601D2D07"/>
    <w:rsid w:val="602B6AA7"/>
    <w:rsid w:val="603D6F06"/>
    <w:rsid w:val="60471B32"/>
    <w:rsid w:val="606049A2"/>
    <w:rsid w:val="60606EC0"/>
    <w:rsid w:val="606F1089"/>
    <w:rsid w:val="606F72DB"/>
    <w:rsid w:val="607B17DC"/>
    <w:rsid w:val="6082700E"/>
    <w:rsid w:val="60AF0334"/>
    <w:rsid w:val="60BD1DF5"/>
    <w:rsid w:val="60C1745D"/>
    <w:rsid w:val="60F30CA1"/>
    <w:rsid w:val="611759A9"/>
    <w:rsid w:val="611F660B"/>
    <w:rsid w:val="612467E1"/>
    <w:rsid w:val="612B1454"/>
    <w:rsid w:val="612E2CF2"/>
    <w:rsid w:val="61642270"/>
    <w:rsid w:val="617A5F38"/>
    <w:rsid w:val="6182351D"/>
    <w:rsid w:val="61954B1F"/>
    <w:rsid w:val="619568CD"/>
    <w:rsid w:val="61981990"/>
    <w:rsid w:val="61A134C4"/>
    <w:rsid w:val="61D07906"/>
    <w:rsid w:val="61E433B1"/>
    <w:rsid w:val="61EF2482"/>
    <w:rsid w:val="61FE0917"/>
    <w:rsid w:val="620C24D2"/>
    <w:rsid w:val="620D6DAC"/>
    <w:rsid w:val="621912AD"/>
    <w:rsid w:val="62314848"/>
    <w:rsid w:val="62816E52"/>
    <w:rsid w:val="62D41677"/>
    <w:rsid w:val="63057A83"/>
    <w:rsid w:val="631E4A40"/>
    <w:rsid w:val="632674CD"/>
    <w:rsid w:val="633B746C"/>
    <w:rsid w:val="636A41FF"/>
    <w:rsid w:val="63705CFB"/>
    <w:rsid w:val="638906B4"/>
    <w:rsid w:val="63A159FD"/>
    <w:rsid w:val="63A728E8"/>
    <w:rsid w:val="63D23E09"/>
    <w:rsid w:val="63E1229E"/>
    <w:rsid w:val="63E43B3C"/>
    <w:rsid w:val="63FE69AC"/>
    <w:rsid w:val="63FF0976"/>
    <w:rsid w:val="63FF44D2"/>
    <w:rsid w:val="64112574"/>
    <w:rsid w:val="6465490B"/>
    <w:rsid w:val="64682077"/>
    <w:rsid w:val="6477050C"/>
    <w:rsid w:val="647F3441"/>
    <w:rsid w:val="64C5571C"/>
    <w:rsid w:val="64D50DD9"/>
    <w:rsid w:val="64F14763"/>
    <w:rsid w:val="64F47DAF"/>
    <w:rsid w:val="650A75D2"/>
    <w:rsid w:val="650F61B4"/>
    <w:rsid w:val="651144BD"/>
    <w:rsid w:val="651915C4"/>
    <w:rsid w:val="65270184"/>
    <w:rsid w:val="65377372"/>
    <w:rsid w:val="655D3BA6"/>
    <w:rsid w:val="655E1D80"/>
    <w:rsid w:val="65BE0315"/>
    <w:rsid w:val="65F52031"/>
    <w:rsid w:val="65F71905"/>
    <w:rsid w:val="66044022"/>
    <w:rsid w:val="661543CB"/>
    <w:rsid w:val="66391F1D"/>
    <w:rsid w:val="66432D9C"/>
    <w:rsid w:val="66546D57"/>
    <w:rsid w:val="665E1984"/>
    <w:rsid w:val="66705C12"/>
    <w:rsid w:val="667411A7"/>
    <w:rsid w:val="66770C98"/>
    <w:rsid w:val="66815672"/>
    <w:rsid w:val="668313EA"/>
    <w:rsid w:val="66976C44"/>
    <w:rsid w:val="669971F6"/>
    <w:rsid w:val="669C06FE"/>
    <w:rsid w:val="66A01ADA"/>
    <w:rsid w:val="66B21CD0"/>
    <w:rsid w:val="66B760C7"/>
    <w:rsid w:val="67173557"/>
    <w:rsid w:val="671E1113"/>
    <w:rsid w:val="671E7365"/>
    <w:rsid w:val="67346B89"/>
    <w:rsid w:val="67362901"/>
    <w:rsid w:val="67380427"/>
    <w:rsid w:val="673E3563"/>
    <w:rsid w:val="673E5311"/>
    <w:rsid w:val="673F51E4"/>
    <w:rsid w:val="6742291B"/>
    <w:rsid w:val="67450277"/>
    <w:rsid w:val="67513297"/>
    <w:rsid w:val="676C00D0"/>
    <w:rsid w:val="67753429"/>
    <w:rsid w:val="677D0530"/>
    <w:rsid w:val="678C0773"/>
    <w:rsid w:val="67A05FCC"/>
    <w:rsid w:val="67A71109"/>
    <w:rsid w:val="67BC1058"/>
    <w:rsid w:val="67DA7D95"/>
    <w:rsid w:val="68091DC3"/>
    <w:rsid w:val="68112A26"/>
    <w:rsid w:val="68294213"/>
    <w:rsid w:val="6841155D"/>
    <w:rsid w:val="68420BFD"/>
    <w:rsid w:val="685E210F"/>
    <w:rsid w:val="68684D3C"/>
    <w:rsid w:val="687E630D"/>
    <w:rsid w:val="688431F8"/>
    <w:rsid w:val="68BA7698"/>
    <w:rsid w:val="68C301C4"/>
    <w:rsid w:val="68C63810"/>
    <w:rsid w:val="68C67D2C"/>
    <w:rsid w:val="68E51EE8"/>
    <w:rsid w:val="68E72104"/>
    <w:rsid w:val="68EF10DD"/>
    <w:rsid w:val="68FC7232"/>
    <w:rsid w:val="69076303"/>
    <w:rsid w:val="69140A20"/>
    <w:rsid w:val="694F3806"/>
    <w:rsid w:val="6958090C"/>
    <w:rsid w:val="6969350C"/>
    <w:rsid w:val="69717C20"/>
    <w:rsid w:val="697F233D"/>
    <w:rsid w:val="69810542"/>
    <w:rsid w:val="69872FA0"/>
    <w:rsid w:val="69B859EE"/>
    <w:rsid w:val="69B875FD"/>
    <w:rsid w:val="69BB533F"/>
    <w:rsid w:val="69C97A5C"/>
    <w:rsid w:val="69D02B99"/>
    <w:rsid w:val="69D865C9"/>
    <w:rsid w:val="69EC72A7"/>
    <w:rsid w:val="69F04FE9"/>
    <w:rsid w:val="6A022F6E"/>
    <w:rsid w:val="6A152CA1"/>
    <w:rsid w:val="6A345D30"/>
    <w:rsid w:val="6A3C022E"/>
    <w:rsid w:val="6A3F7D1E"/>
    <w:rsid w:val="6A4175F2"/>
    <w:rsid w:val="6A4315BC"/>
    <w:rsid w:val="6A5135AE"/>
    <w:rsid w:val="6A5F3F1C"/>
    <w:rsid w:val="6A6D03E7"/>
    <w:rsid w:val="6A6E5F0E"/>
    <w:rsid w:val="6A707176"/>
    <w:rsid w:val="6A841BD5"/>
    <w:rsid w:val="6AA33E09"/>
    <w:rsid w:val="6AB9362D"/>
    <w:rsid w:val="6ACB4B63"/>
    <w:rsid w:val="6ACD0E86"/>
    <w:rsid w:val="6AD541DF"/>
    <w:rsid w:val="6AED32D6"/>
    <w:rsid w:val="6B0E0825"/>
    <w:rsid w:val="6B23319C"/>
    <w:rsid w:val="6B2C04A8"/>
    <w:rsid w:val="6B407E95"/>
    <w:rsid w:val="6B4E646B"/>
    <w:rsid w:val="6B561D99"/>
    <w:rsid w:val="6B607E5F"/>
    <w:rsid w:val="6B7C5A1A"/>
    <w:rsid w:val="6B8A6D77"/>
    <w:rsid w:val="6B90449F"/>
    <w:rsid w:val="6BA37E39"/>
    <w:rsid w:val="6BA73DCD"/>
    <w:rsid w:val="6BB81B36"/>
    <w:rsid w:val="6BE97F42"/>
    <w:rsid w:val="6C292A34"/>
    <w:rsid w:val="6C427652"/>
    <w:rsid w:val="6C4E4249"/>
    <w:rsid w:val="6C5437A7"/>
    <w:rsid w:val="6C81461E"/>
    <w:rsid w:val="6C8B0FF9"/>
    <w:rsid w:val="6C914B7E"/>
    <w:rsid w:val="6CAD5413"/>
    <w:rsid w:val="6CB22A29"/>
    <w:rsid w:val="6CE90966"/>
    <w:rsid w:val="6CED3A62"/>
    <w:rsid w:val="6D341690"/>
    <w:rsid w:val="6D437B25"/>
    <w:rsid w:val="6D4F4C47"/>
    <w:rsid w:val="6D5F64A8"/>
    <w:rsid w:val="6D73314A"/>
    <w:rsid w:val="6D846F25"/>
    <w:rsid w:val="6D875C64"/>
    <w:rsid w:val="6D8E2AD7"/>
    <w:rsid w:val="6D9B526C"/>
    <w:rsid w:val="6DA2484C"/>
    <w:rsid w:val="6DAD2F0F"/>
    <w:rsid w:val="6DD23EDD"/>
    <w:rsid w:val="6DE83937"/>
    <w:rsid w:val="6DFB5D0A"/>
    <w:rsid w:val="6E005A16"/>
    <w:rsid w:val="6E4C2A0A"/>
    <w:rsid w:val="6E5D69C5"/>
    <w:rsid w:val="6E6C4E5A"/>
    <w:rsid w:val="6E762656"/>
    <w:rsid w:val="6EE113A4"/>
    <w:rsid w:val="6F125A01"/>
    <w:rsid w:val="6F15104E"/>
    <w:rsid w:val="6F3967FA"/>
    <w:rsid w:val="6F8A1A3C"/>
    <w:rsid w:val="6F8A5598"/>
    <w:rsid w:val="6FA81EC2"/>
    <w:rsid w:val="6FA91E7D"/>
    <w:rsid w:val="6FAD56BC"/>
    <w:rsid w:val="6FB865A9"/>
    <w:rsid w:val="6FEC1DAE"/>
    <w:rsid w:val="700C06A3"/>
    <w:rsid w:val="701D465E"/>
    <w:rsid w:val="701E2184"/>
    <w:rsid w:val="70207CAA"/>
    <w:rsid w:val="702C664F"/>
    <w:rsid w:val="703379DD"/>
    <w:rsid w:val="70373045"/>
    <w:rsid w:val="704E4817"/>
    <w:rsid w:val="70553DF8"/>
    <w:rsid w:val="706F478E"/>
    <w:rsid w:val="708B5A6B"/>
    <w:rsid w:val="70A26911"/>
    <w:rsid w:val="70A30E0C"/>
    <w:rsid w:val="70BB79D3"/>
    <w:rsid w:val="70CB2BBE"/>
    <w:rsid w:val="70D016D0"/>
    <w:rsid w:val="70D94F0F"/>
    <w:rsid w:val="70F52EE5"/>
    <w:rsid w:val="70FF5B11"/>
    <w:rsid w:val="71015D2D"/>
    <w:rsid w:val="71071CD5"/>
    <w:rsid w:val="711E68DF"/>
    <w:rsid w:val="71355BA4"/>
    <w:rsid w:val="716D0B65"/>
    <w:rsid w:val="71A010A2"/>
    <w:rsid w:val="71A566B9"/>
    <w:rsid w:val="71CD79BE"/>
    <w:rsid w:val="71DC40A5"/>
    <w:rsid w:val="71E10AA5"/>
    <w:rsid w:val="71EA4A14"/>
    <w:rsid w:val="71EC253A"/>
    <w:rsid w:val="7205184D"/>
    <w:rsid w:val="72127391"/>
    <w:rsid w:val="7219209A"/>
    <w:rsid w:val="7229553C"/>
    <w:rsid w:val="72347A3D"/>
    <w:rsid w:val="72361A07"/>
    <w:rsid w:val="723914F7"/>
    <w:rsid w:val="72802C82"/>
    <w:rsid w:val="72897D89"/>
    <w:rsid w:val="728C5620"/>
    <w:rsid w:val="72B950AD"/>
    <w:rsid w:val="72E476B5"/>
    <w:rsid w:val="73007336"/>
    <w:rsid w:val="73041B05"/>
    <w:rsid w:val="732B7092"/>
    <w:rsid w:val="73412411"/>
    <w:rsid w:val="7368762D"/>
    <w:rsid w:val="736D3206"/>
    <w:rsid w:val="737E3665"/>
    <w:rsid w:val="73823836"/>
    <w:rsid w:val="738B5D82"/>
    <w:rsid w:val="738D38A8"/>
    <w:rsid w:val="739015EB"/>
    <w:rsid w:val="73D2575F"/>
    <w:rsid w:val="740A6CA7"/>
    <w:rsid w:val="74246203"/>
    <w:rsid w:val="74251D33"/>
    <w:rsid w:val="74365CEE"/>
    <w:rsid w:val="744F6DB0"/>
    <w:rsid w:val="745B39A7"/>
    <w:rsid w:val="74A30B82"/>
    <w:rsid w:val="74AE4C60"/>
    <w:rsid w:val="74DA2B1D"/>
    <w:rsid w:val="74DB0643"/>
    <w:rsid w:val="74F040EF"/>
    <w:rsid w:val="7516167C"/>
    <w:rsid w:val="75181898"/>
    <w:rsid w:val="75363ACC"/>
    <w:rsid w:val="75461F61"/>
    <w:rsid w:val="75491A51"/>
    <w:rsid w:val="755C12D4"/>
    <w:rsid w:val="756E14B8"/>
    <w:rsid w:val="759451A6"/>
    <w:rsid w:val="75B94E29"/>
    <w:rsid w:val="75FC6AF9"/>
    <w:rsid w:val="764C7A4B"/>
    <w:rsid w:val="76515061"/>
    <w:rsid w:val="7662101C"/>
    <w:rsid w:val="766528BB"/>
    <w:rsid w:val="768076F4"/>
    <w:rsid w:val="768371E5"/>
    <w:rsid w:val="76AC04E9"/>
    <w:rsid w:val="76CA4E14"/>
    <w:rsid w:val="76CC293A"/>
    <w:rsid w:val="76DD4B47"/>
    <w:rsid w:val="76F1414E"/>
    <w:rsid w:val="77043E82"/>
    <w:rsid w:val="77091498"/>
    <w:rsid w:val="772067E2"/>
    <w:rsid w:val="77334767"/>
    <w:rsid w:val="774921DC"/>
    <w:rsid w:val="77514BED"/>
    <w:rsid w:val="777803CC"/>
    <w:rsid w:val="77950F7E"/>
    <w:rsid w:val="779F3BAA"/>
    <w:rsid w:val="77D0645A"/>
    <w:rsid w:val="77E12392"/>
    <w:rsid w:val="77E93077"/>
    <w:rsid w:val="77F9775E"/>
    <w:rsid w:val="782F544C"/>
    <w:rsid w:val="78632E2A"/>
    <w:rsid w:val="78961451"/>
    <w:rsid w:val="78AE679B"/>
    <w:rsid w:val="78B418D7"/>
    <w:rsid w:val="78C67E46"/>
    <w:rsid w:val="79053EE1"/>
    <w:rsid w:val="79110AD8"/>
    <w:rsid w:val="791365FE"/>
    <w:rsid w:val="792C3B64"/>
    <w:rsid w:val="795B1D53"/>
    <w:rsid w:val="796E1A86"/>
    <w:rsid w:val="79870D9A"/>
    <w:rsid w:val="79976421"/>
    <w:rsid w:val="799B65F3"/>
    <w:rsid w:val="79A8143C"/>
    <w:rsid w:val="79C97604"/>
    <w:rsid w:val="79FA5A10"/>
    <w:rsid w:val="7A100D8F"/>
    <w:rsid w:val="7A574AC1"/>
    <w:rsid w:val="7A682979"/>
    <w:rsid w:val="7A7255A6"/>
    <w:rsid w:val="7A792DD8"/>
    <w:rsid w:val="7A813A3B"/>
    <w:rsid w:val="7A947B04"/>
    <w:rsid w:val="7A9665BE"/>
    <w:rsid w:val="7AA75AAD"/>
    <w:rsid w:val="7AAF05A8"/>
    <w:rsid w:val="7AC75CEF"/>
    <w:rsid w:val="7AC878BC"/>
    <w:rsid w:val="7ACD6C80"/>
    <w:rsid w:val="7AD324E9"/>
    <w:rsid w:val="7AE63625"/>
    <w:rsid w:val="7B136D89"/>
    <w:rsid w:val="7B3867F0"/>
    <w:rsid w:val="7B670E83"/>
    <w:rsid w:val="7B7D4202"/>
    <w:rsid w:val="7B811F45"/>
    <w:rsid w:val="7B9E56C1"/>
    <w:rsid w:val="7BBD65F9"/>
    <w:rsid w:val="7BC17F06"/>
    <w:rsid w:val="7BD04F09"/>
    <w:rsid w:val="7BE67FFA"/>
    <w:rsid w:val="7BF2699E"/>
    <w:rsid w:val="7BFB125C"/>
    <w:rsid w:val="7C176405"/>
    <w:rsid w:val="7C280612"/>
    <w:rsid w:val="7C4D61F1"/>
    <w:rsid w:val="7C5C4760"/>
    <w:rsid w:val="7C7E6484"/>
    <w:rsid w:val="7C7F5C96"/>
    <w:rsid w:val="7C9B7203"/>
    <w:rsid w:val="7CAA7279"/>
    <w:rsid w:val="7CE309DD"/>
    <w:rsid w:val="7D0746CC"/>
    <w:rsid w:val="7D224072"/>
    <w:rsid w:val="7D4C6582"/>
    <w:rsid w:val="7D537911"/>
    <w:rsid w:val="7D657644"/>
    <w:rsid w:val="7D761851"/>
    <w:rsid w:val="7D7C001B"/>
    <w:rsid w:val="7D871368"/>
    <w:rsid w:val="7D9F4904"/>
    <w:rsid w:val="7DA55C93"/>
    <w:rsid w:val="7DB55ED6"/>
    <w:rsid w:val="7DCB394B"/>
    <w:rsid w:val="7DD00164"/>
    <w:rsid w:val="7DD547CA"/>
    <w:rsid w:val="7DE93DD1"/>
    <w:rsid w:val="7E087675"/>
    <w:rsid w:val="7E1370A0"/>
    <w:rsid w:val="7E1D3A7B"/>
    <w:rsid w:val="7E1E136E"/>
    <w:rsid w:val="7E8A55B4"/>
    <w:rsid w:val="7E9243F2"/>
    <w:rsid w:val="7E9577A0"/>
    <w:rsid w:val="7E9F26E2"/>
    <w:rsid w:val="7EB63E83"/>
    <w:rsid w:val="7ED52CBB"/>
    <w:rsid w:val="7EDA196C"/>
    <w:rsid w:val="7EF173E1"/>
    <w:rsid w:val="7EF7251E"/>
    <w:rsid w:val="7F257EDE"/>
    <w:rsid w:val="7F62208D"/>
    <w:rsid w:val="7F625BE9"/>
    <w:rsid w:val="7F6F0306"/>
    <w:rsid w:val="7F78540D"/>
    <w:rsid w:val="7F8813C8"/>
    <w:rsid w:val="7F9164CE"/>
    <w:rsid w:val="7FA62D82"/>
    <w:rsid w:val="7FB83A5B"/>
    <w:rsid w:val="7FC70142"/>
    <w:rsid w:val="7FD60385"/>
    <w:rsid w:val="7FDD7966"/>
    <w:rsid w:val="7FE707E4"/>
    <w:rsid w:val="7FE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qFormat/>
    <w:uiPriority w:val="0"/>
    <w:pPr>
      <w:jc w:val="left"/>
    </w:pPr>
  </w:style>
  <w:style w:type="paragraph" w:styleId="4">
    <w:name w:val="Body Text"/>
    <w:basedOn w:val="1"/>
    <w:link w:val="17"/>
    <w:qFormat/>
    <w:uiPriority w:val="0"/>
    <w:pPr>
      <w:spacing w:after="120"/>
    </w:pPr>
  </w:style>
  <w:style w:type="paragraph" w:styleId="5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annotation subject"/>
    <w:basedOn w:val="3"/>
    <w:next w:val="3"/>
    <w:link w:val="22"/>
    <w:qFormat/>
    <w:uiPriority w:val="0"/>
    <w:rPr>
      <w:b/>
      <w:bCs/>
    </w:rPr>
  </w:style>
  <w:style w:type="table" w:styleId="10">
    <w:name w:val="Table Grid"/>
    <w:basedOn w:val="9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1"/>
    <w:qFormat/>
    <w:uiPriority w:val="0"/>
    <w:rPr>
      <w:sz w:val="21"/>
      <w:szCs w:val="21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paragraph" w:customStyle="1" w:styleId="16">
    <w:name w:val="正文首行缩进1"/>
    <w:basedOn w:val="4"/>
    <w:qFormat/>
    <w:uiPriority w:val="0"/>
    <w:pPr>
      <w:suppressAutoHyphens/>
      <w:spacing w:line="360" w:lineRule="auto"/>
    </w:pPr>
    <w:rPr>
      <w:rFonts w:ascii="等线" w:hAnsi="等线" w:eastAsia="等线" w:cs="Times New Roman"/>
      <w:szCs w:val="21"/>
    </w:rPr>
  </w:style>
  <w:style w:type="character" w:customStyle="1" w:styleId="17">
    <w:name w:val="正文文本 字符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页眉 字符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0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1">
    <w:name w:val="批注文字 字符"/>
    <w:basedOn w:val="11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字符"/>
    <w:basedOn w:val="21"/>
    <w:link w:val="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3">
    <w:name w:val="标题 1 字符"/>
    <w:basedOn w:val="11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6B31-7CCD-476F-90F7-AF43192BC6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4608</Words>
  <Characters>19528</Characters>
  <Lines>51</Lines>
  <Paragraphs>14</Paragraphs>
  <TotalTime>62</TotalTime>
  <ScaleCrop>false</ScaleCrop>
  <LinksUpToDate>false</LinksUpToDate>
  <CharactersWithSpaces>26442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2022-07-15T08:34:00Z</dcterms:created>
  <dc:creator>weisw</dc:creator>
  <cp:lastModifiedBy>gelongyu</cp:lastModifiedBy>
  <dcterms:modified xsi:type="dcterms:W3CDTF">2023-09-11T02:59:53Z</dcterms:modified>
  <cp:revision>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373BBF93E48847EA8E7969B7C9592530</vt:lpwstr>
  </property>
</Properties>
</file>